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1E3E" w14:textId="77777777" w:rsidR="00D2003B" w:rsidRPr="00D2003B" w:rsidRDefault="00D2003B" w:rsidP="00D200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eastAsia="Times New Roman" w:cs="Times New Roman"/>
          <w:szCs w:val="24"/>
          <w:lang w:val="en-CA"/>
        </w:rPr>
        <w:t> </w:t>
      </w:r>
    </w:p>
    <w:p w14:paraId="229AF89C" w14:textId="77777777" w:rsidR="00D2003B" w:rsidRPr="00D2003B" w:rsidRDefault="00D2003B" w:rsidP="00D200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eastAsia="Times New Roman" w:cs="Times New Roman"/>
          <w:szCs w:val="24"/>
          <w:lang w:val="en-CA"/>
        </w:rPr>
        <w:t> </w:t>
      </w:r>
    </w:p>
    <w:p w14:paraId="2E40391D" w14:textId="77777777" w:rsidR="00D2003B" w:rsidRPr="00D2003B" w:rsidRDefault="00D2003B" w:rsidP="00D2003B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val="en-CA"/>
        </w:rPr>
        <w:t> </w:t>
      </w:r>
      <w:r w:rsidRPr="00D2003B">
        <w:rPr>
          <w:rFonts w:eastAsia="Times New Roman" w:cs="Times New Roman"/>
          <w:szCs w:val="24"/>
          <w:lang w:val="en-CA"/>
        </w:rPr>
        <w:t> </w:t>
      </w:r>
    </w:p>
    <w:p w14:paraId="70DBC91A" w14:textId="77777777" w:rsidR="00D2003B" w:rsidRPr="00D2003B" w:rsidRDefault="00D2003B" w:rsidP="00D2003B">
      <w:pPr>
        <w:numPr>
          <w:ilvl w:val="0"/>
          <w:numId w:val="36"/>
        </w:numPr>
        <w:spacing w:after="0" w:line="240" w:lineRule="auto"/>
        <w:ind w:firstLine="0"/>
        <w:textAlignment w:val="baseline"/>
        <w:rPr>
          <w:rFonts w:eastAsia="Times New Roman" w:cs="Times New Roman"/>
          <w:b/>
          <w:bCs/>
          <w:sz w:val="28"/>
          <w:szCs w:val="28"/>
          <w:lang w:val="en-CA"/>
        </w:rPr>
      </w:pPr>
      <w:r w:rsidRPr="00D2003B">
        <w:rPr>
          <w:rFonts w:eastAsia="Times New Roman" w:cs="Times New Roman"/>
          <w:b/>
          <w:bCs/>
          <w:sz w:val="28"/>
          <w:szCs w:val="28"/>
        </w:rPr>
        <w:t>Présentation du modèle mathématique </w:t>
      </w:r>
      <w:r w:rsidRPr="00D2003B">
        <w:rPr>
          <w:rFonts w:eastAsia="Times New Roman" w:cs="Times New Roman"/>
          <w:b/>
          <w:bCs/>
          <w:sz w:val="28"/>
          <w:szCs w:val="28"/>
          <w:lang w:val="en-CA"/>
        </w:rPr>
        <w:t> </w:t>
      </w:r>
    </w:p>
    <w:p w14:paraId="3ABED3CC" w14:textId="77777777" w:rsidR="00D2003B" w:rsidRPr="00D2003B" w:rsidRDefault="00D2003B" w:rsidP="00D200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eastAsia="Times New Roman" w:cs="Times New Roman"/>
          <w:szCs w:val="24"/>
          <w:shd w:val="clear" w:color="auto" w:fill="FFFF00"/>
        </w:rPr>
        <w:t>Présentation de l’architecture du modèle</w:t>
      </w:r>
      <w:r w:rsidRPr="00D2003B">
        <w:rPr>
          <w:rFonts w:eastAsia="Times New Roman" w:cs="Times New Roman"/>
          <w:szCs w:val="24"/>
          <w:lang w:val="en-CA"/>
        </w:rPr>
        <w:t> </w:t>
      </w:r>
    </w:p>
    <w:p w14:paraId="45CFFB92" w14:textId="77777777" w:rsidR="00D2003B" w:rsidRPr="00D2003B" w:rsidRDefault="00D2003B" w:rsidP="00D200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eastAsia="Times New Roman" w:cs="Times New Roman"/>
          <w:szCs w:val="24"/>
          <w:lang w:val="en-CA"/>
        </w:rPr>
        <w:t> </w:t>
      </w:r>
    </w:p>
    <w:p w14:paraId="56F2EE4C" w14:textId="77777777" w:rsidR="00D2003B" w:rsidRPr="00D2003B" w:rsidRDefault="00D2003B" w:rsidP="00D2003B">
      <w:pPr>
        <w:numPr>
          <w:ilvl w:val="0"/>
          <w:numId w:val="37"/>
        </w:numPr>
        <w:spacing w:after="0" w:line="240" w:lineRule="auto"/>
        <w:ind w:firstLine="0"/>
        <w:textAlignment w:val="baseline"/>
        <w:rPr>
          <w:rFonts w:eastAsia="Times New Roman" w:cs="Times New Roman"/>
          <w:b/>
          <w:bCs/>
          <w:szCs w:val="24"/>
          <w:lang w:val="fr-FR"/>
        </w:rPr>
      </w:pPr>
      <w:r w:rsidRPr="00D2003B">
        <w:rPr>
          <w:rFonts w:eastAsia="Times New Roman" w:cs="Times New Roman"/>
          <w:b/>
          <w:bCs/>
          <w:szCs w:val="24"/>
        </w:rPr>
        <w:t>Tableau qui exprime les variables décisionnelles, les paramètres, les ensembles, etc.</w:t>
      </w:r>
      <w:r w:rsidRPr="00D2003B">
        <w:rPr>
          <w:rFonts w:eastAsia="Times New Roman" w:cs="Times New Roman"/>
          <w:b/>
          <w:bCs/>
          <w:szCs w:val="24"/>
          <w:lang w:val="fr-FR"/>
        </w:rPr>
        <w:t> </w:t>
      </w:r>
    </w:p>
    <w:p w14:paraId="40ACC6C8" w14:textId="77777777" w:rsidR="00D2003B" w:rsidRPr="00D2003B" w:rsidRDefault="00D2003B" w:rsidP="00D2003B">
      <w:pPr>
        <w:numPr>
          <w:ilvl w:val="0"/>
          <w:numId w:val="38"/>
        </w:numPr>
        <w:spacing w:after="0" w:line="240" w:lineRule="auto"/>
        <w:ind w:firstLine="0"/>
        <w:textAlignment w:val="baseline"/>
        <w:rPr>
          <w:rFonts w:eastAsia="Times New Roman" w:cs="Times New Roman"/>
          <w:b/>
          <w:bCs/>
          <w:szCs w:val="24"/>
          <w:lang w:val="en-CA"/>
        </w:rPr>
      </w:pPr>
      <w:r w:rsidRPr="00D2003B">
        <w:rPr>
          <w:rFonts w:eastAsia="Times New Roman" w:cs="Times New Roman"/>
          <w:b/>
          <w:bCs/>
          <w:szCs w:val="24"/>
        </w:rPr>
        <w:t>Ensembles</w:t>
      </w:r>
      <w:r w:rsidRPr="00D2003B">
        <w:rPr>
          <w:rFonts w:eastAsia="Times New Roman" w:cs="Times New Roman"/>
          <w:b/>
          <w:bCs/>
          <w:szCs w:val="24"/>
          <w:lang w:val="en-CA"/>
        </w:rPr>
        <w:t> </w:t>
      </w:r>
    </w:p>
    <w:p w14:paraId="3F52B315" w14:textId="77777777" w:rsidR="00D2003B" w:rsidRPr="00D2003B" w:rsidRDefault="00D2003B" w:rsidP="00D200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eastAsia="Times New Roman" w:cs="Times New Roman"/>
          <w:szCs w:val="24"/>
          <w:lang w:val="en-CA"/>
        </w:rPr>
        <w:t> </w:t>
      </w:r>
    </w:p>
    <w:p w14:paraId="62AD10F5" w14:textId="77777777" w:rsidR="00D2003B" w:rsidRPr="00D2003B" w:rsidRDefault="00D2003B" w:rsidP="00D200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CA"/>
        </w:rPr>
      </w:pPr>
      <w:r w:rsidRPr="00D2003B">
        <w:rPr>
          <w:rFonts w:eastAsia="Times New Roman" w:cs="Times New Roman"/>
          <w:b/>
          <w:bCs/>
          <w:sz w:val="20"/>
          <w:szCs w:val="20"/>
        </w:rPr>
        <w:t xml:space="preserve">Tableau </w:t>
      </w:r>
      <w:r w:rsidRPr="00D2003B">
        <w:rPr>
          <w:rFonts w:eastAsia="Times New Roman" w:cs="Times New Roman"/>
          <w:b/>
          <w:bCs/>
          <w:color w:val="000000"/>
          <w:sz w:val="20"/>
          <w:szCs w:val="20"/>
          <w:shd w:val="clear" w:color="auto" w:fill="E1E3E6"/>
        </w:rPr>
        <w:t>2</w:t>
      </w:r>
      <w:r w:rsidRPr="00D2003B">
        <w:rPr>
          <w:rFonts w:eastAsia="Times New Roman" w:cs="Times New Roman"/>
          <w:b/>
          <w:bCs/>
          <w:sz w:val="20"/>
          <w:szCs w:val="20"/>
        </w:rPr>
        <w:t xml:space="preserve"> - Ensembles du modèle</w:t>
      </w:r>
      <w:r w:rsidRPr="00D2003B">
        <w:rPr>
          <w:rFonts w:eastAsia="Times New Roman" w:cs="Times New Roman"/>
          <w:b/>
          <w:bCs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5520"/>
        <w:gridCol w:w="1830"/>
        <w:gridCol w:w="480"/>
      </w:tblGrid>
      <w:tr w:rsidR="00D2003B" w:rsidRPr="00D2003B" w14:paraId="3826A654" w14:textId="77777777" w:rsidTr="00D2003B">
        <w:trPr>
          <w:gridAfter w:val="1"/>
          <w:wAfter w:w="480" w:type="dxa"/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06929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Variables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F21CA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Descriptions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F855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Détails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14D6C198" w14:textId="77777777" w:rsidTr="00D2003B">
        <w:trPr>
          <w:gridAfter w:val="1"/>
          <w:wAfter w:w="480" w:type="dxa"/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7A900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i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AB3F97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Ensemble de profil d’utilisateur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B34E7C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ascii="Cambria Math" w:eastAsia="Times New Roman" w:hAnsi="Cambria Math" w:cs="Times New Roman"/>
                <w:szCs w:val="24"/>
              </w:rPr>
              <w:t>∈</w:t>
            </w:r>
            <w:r w:rsidRPr="00D2003B">
              <w:rPr>
                <w:rFonts w:eastAsia="Times New Roman" w:cs="Times New Roman"/>
                <w:szCs w:val="24"/>
              </w:rPr>
              <w:t>{1,..,I}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3F1D5CC9" w14:textId="77777777" w:rsidTr="00D2003B">
        <w:trPr>
          <w:gridAfter w:val="1"/>
          <w:wAfter w:w="480" w:type="dxa"/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D8FD5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n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386EB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>Ensemble de type de bornes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BA31C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ascii="Cambria Math" w:eastAsia="Times New Roman" w:hAnsi="Cambria Math" w:cs="Times New Roman"/>
                <w:szCs w:val="24"/>
              </w:rPr>
              <w:t>∈</w:t>
            </w:r>
            <w:r w:rsidRPr="00D2003B">
              <w:rPr>
                <w:rFonts w:eastAsia="Times New Roman" w:cs="Times New Roman"/>
                <w:szCs w:val="24"/>
              </w:rPr>
              <w:t>{1,2}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7F2FA014" w14:textId="77777777" w:rsidTr="00D2003B">
        <w:trPr>
          <w:gridAfter w:val="1"/>
          <w:wAfter w:w="480" w:type="dxa"/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D6F46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t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2AB9E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Ensemble des instants  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EA869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ascii="Cambria Math" w:eastAsia="Times New Roman" w:hAnsi="Cambria Math" w:cs="Times New Roman"/>
                <w:szCs w:val="24"/>
              </w:rPr>
              <w:t>∈</w:t>
            </w:r>
            <w:r w:rsidRPr="00D2003B">
              <w:rPr>
                <w:rFonts w:eastAsia="Times New Roman" w:cs="Times New Roman"/>
                <w:szCs w:val="24"/>
              </w:rPr>
              <w:t>{</w:t>
            </w:r>
            <w:r w:rsidRPr="00D2003B">
              <w:rPr>
                <w:rFonts w:eastAsia="Times New Roman" w:cs="Times New Roman"/>
                <w:color w:val="D13438"/>
                <w:szCs w:val="24"/>
                <w:u w:val="single"/>
              </w:rPr>
              <w:t>0</w:t>
            </w:r>
            <w:r w:rsidRPr="00D2003B">
              <w:rPr>
                <w:rFonts w:eastAsia="Times New Roman" w:cs="Times New Roman"/>
                <w:strike/>
                <w:color w:val="D13438"/>
                <w:szCs w:val="24"/>
              </w:rPr>
              <w:t>1</w:t>
            </w:r>
            <w:r w:rsidRPr="00D2003B">
              <w:rPr>
                <w:rFonts w:eastAsia="Times New Roman" w:cs="Times New Roman"/>
                <w:szCs w:val="24"/>
              </w:rPr>
              <w:t>,…,T}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12690F8C" w14:textId="77777777" w:rsidTr="00D2003B">
        <w:trPr>
          <w:trHeight w:val="10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D1A99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M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238D3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Ensemble des mois m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9AB6F0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ascii="Cambria Math" w:eastAsia="Times New Roman" w:hAnsi="Cambria Math" w:cs="Times New Roman"/>
                <w:szCs w:val="24"/>
              </w:rPr>
              <w:t>∈</w:t>
            </w:r>
            <w:r w:rsidRPr="00D2003B">
              <w:rPr>
                <w:rFonts w:eastAsia="Times New Roman" w:cs="Times New Roman"/>
                <w:szCs w:val="24"/>
              </w:rPr>
              <w:t>{1,…,12}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2938628F" w14:textId="77777777" w:rsidTr="00D2003B">
        <w:trPr>
          <w:trHeight w:val="7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63916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8E8EB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C56BD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4BA673F4" w14:textId="77777777" w:rsidTr="00D2003B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29CFE1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8D2F7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621AAF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</w:tbl>
    <w:p w14:paraId="4BBB4350" w14:textId="77777777" w:rsidR="00D2003B" w:rsidRPr="00D2003B" w:rsidRDefault="00D2003B" w:rsidP="00D200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ascii="Cambria Math" w:eastAsia="Times New Roman" w:hAnsi="Cambria Math" w:cs="Segoe UI"/>
          <w:szCs w:val="24"/>
          <w:lang w:val="en-CA"/>
        </w:rPr>
        <w:t> </w:t>
      </w:r>
    </w:p>
    <w:p w14:paraId="6A122E93" w14:textId="7669F5C2" w:rsidR="00D2003B" w:rsidRDefault="00D2003B" w:rsidP="00D2003B">
      <w:pPr>
        <w:spacing w:after="0" w:line="240" w:lineRule="auto"/>
        <w:jc w:val="left"/>
        <w:textAlignment w:val="baseline"/>
        <w:rPr>
          <w:rFonts w:ascii="Cambria Math" w:eastAsia="Times New Roman" w:hAnsi="Cambria Math" w:cs="Segoe UI"/>
          <w:szCs w:val="24"/>
          <w:lang w:val="en-CA"/>
        </w:rPr>
      </w:pPr>
      <w:r w:rsidRPr="00D2003B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val="en-CA"/>
        </w:rPr>
        <w:t> </w:t>
      </w:r>
      <w:r w:rsidRPr="00D2003B">
        <w:rPr>
          <w:rFonts w:ascii="Cambria Math" w:eastAsia="Times New Roman" w:hAnsi="Cambria Math" w:cs="Segoe UI"/>
          <w:szCs w:val="24"/>
          <w:lang w:val="en-CA"/>
        </w:rPr>
        <w:t> </w:t>
      </w:r>
    </w:p>
    <w:p w14:paraId="5691A76D" w14:textId="62B357F7" w:rsidR="00D2003B" w:rsidRPr="00D2003B" w:rsidRDefault="00D2003B" w:rsidP="00D2003B">
      <w:pPr>
        <w:spacing w:after="160" w:line="259" w:lineRule="auto"/>
        <w:jc w:val="left"/>
        <w:rPr>
          <w:rFonts w:ascii="Cambria Math" w:eastAsia="Times New Roman" w:hAnsi="Cambria Math" w:cs="Segoe UI"/>
          <w:szCs w:val="24"/>
          <w:lang w:val="en-CA"/>
        </w:rPr>
      </w:pPr>
      <w:r>
        <w:rPr>
          <w:rFonts w:ascii="Cambria Math" w:eastAsia="Times New Roman" w:hAnsi="Cambria Math" w:cs="Segoe UI"/>
          <w:szCs w:val="24"/>
          <w:lang w:val="en-CA"/>
        </w:rPr>
        <w:br w:type="page"/>
      </w:r>
    </w:p>
    <w:p w14:paraId="2CD0DB43" w14:textId="77777777" w:rsidR="00D2003B" w:rsidRPr="00D2003B" w:rsidRDefault="00D2003B" w:rsidP="00D2003B">
      <w:pPr>
        <w:numPr>
          <w:ilvl w:val="0"/>
          <w:numId w:val="39"/>
        </w:numPr>
        <w:spacing w:after="0" w:line="240" w:lineRule="auto"/>
        <w:ind w:firstLine="0"/>
        <w:textAlignment w:val="baseline"/>
        <w:rPr>
          <w:rFonts w:eastAsia="Times New Roman" w:cs="Times New Roman"/>
          <w:b/>
          <w:bCs/>
          <w:szCs w:val="24"/>
          <w:lang w:val="en-CA"/>
        </w:rPr>
      </w:pPr>
      <w:r w:rsidRPr="00D2003B">
        <w:rPr>
          <w:rFonts w:eastAsia="Times New Roman" w:cs="Times New Roman"/>
          <w:b/>
          <w:bCs/>
          <w:szCs w:val="24"/>
        </w:rPr>
        <w:lastRenderedPageBreak/>
        <w:t>Paramètres </w:t>
      </w:r>
      <w:r w:rsidRPr="00D2003B">
        <w:rPr>
          <w:rFonts w:eastAsia="Times New Roman" w:cs="Times New Roman"/>
          <w:b/>
          <w:bCs/>
          <w:szCs w:val="24"/>
          <w:lang w:val="en-CA"/>
        </w:rPr>
        <w:t> </w:t>
      </w:r>
    </w:p>
    <w:p w14:paraId="63786AEF" w14:textId="77777777" w:rsidR="00D2003B" w:rsidRPr="00D2003B" w:rsidRDefault="00D2003B" w:rsidP="00D200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eastAsia="Times New Roman" w:cs="Times New Roman"/>
          <w:szCs w:val="24"/>
          <w:lang w:val="en-CA"/>
        </w:rPr>
        <w:t> </w:t>
      </w:r>
    </w:p>
    <w:p w14:paraId="1DAB4B9C" w14:textId="77777777" w:rsidR="00D2003B" w:rsidRPr="00D2003B" w:rsidRDefault="00D2003B" w:rsidP="00D200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CA"/>
        </w:rPr>
      </w:pPr>
      <w:r w:rsidRPr="00D2003B">
        <w:rPr>
          <w:rFonts w:eastAsia="Times New Roman" w:cs="Times New Roman"/>
          <w:b/>
          <w:bCs/>
          <w:sz w:val="20"/>
          <w:szCs w:val="20"/>
        </w:rPr>
        <w:t xml:space="preserve">Tableau </w:t>
      </w:r>
      <w:r w:rsidRPr="00D2003B">
        <w:rPr>
          <w:rFonts w:eastAsia="Times New Roman" w:cs="Times New Roman"/>
          <w:b/>
          <w:bCs/>
          <w:color w:val="000000"/>
          <w:sz w:val="20"/>
          <w:szCs w:val="20"/>
          <w:shd w:val="clear" w:color="auto" w:fill="E1E3E6"/>
        </w:rPr>
        <w:t>3</w:t>
      </w:r>
      <w:r w:rsidRPr="00D2003B">
        <w:rPr>
          <w:rFonts w:eastAsia="Times New Roman" w:cs="Times New Roman"/>
          <w:b/>
          <w:bCs/>
          <w:sz w:val="20"/>
          <w:szCs w:val="20"/>
        </w:rPr>
        <w:t xml:space="preserve"> - Paramètres du modèle</w:t>
      </w:r>
      <w:r w:rsidRPr="00D2003B">
        <w:rPr>
          <w:rFonts w:eastAsia="Times New Roman" w:cs="Times New Roman"/>
          <w:b/>
          <w:bCs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6525"/>
        <w:gridCol w:w="1080"/>
      </w:tblGrid>
      <w:tr w:rsidR="00D2003B" w:rsidRPr="00D2003B" w14:paraId="43C79EE2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807204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Variables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A2F533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Descriptions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A54EAA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Unités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6F5A05D7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716BF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C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e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A084A3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Coût de l’énergie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D4698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$/kWh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554B7251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EF407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C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p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4922D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Coût de la puissance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6895E5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$/kW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0E727ECA" w14:textId="77777777" w:rsidTr="00D2003B">
        <w:trPr>
          <w:trHeight w:val="315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6D7E7E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C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b,n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9A8548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>Coût de la borne en fonction du temps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80F5E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$/Δt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295BA88E" w14:textId="77777777" w:rsidTr="00D2003B">
        <w:trPr>
          <w:trHeight w:val="315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6C5C0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P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souscrite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8D43B2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Puissance souscrite par l’établissement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AE18D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7935DE73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E0A41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SOC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min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C4211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 xml:space="preserve">État de charge minimum </w:t>
            </w:r>
            <w:r w:rsidRPr="00D2003B">
              <w:rPr>
                <w:rFonts w:eastAsia="Times New Roman" w:cs="Times New Roman"/>
                <w:szCs w:val="24"/>
                <w:shd w:val="clear" w:color="auto" w:fill="00FF00"/>
              </w:rPr>
              <w:t>d’un véhicule électrique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3F79F1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kWh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151A0DB5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A3E20F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SOC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max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40BBB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 xml:space="preserve">État de charge maximum </w:t>
            </w:r>
            <w:r w:rsidRPr="00D2003B">
              <w:rPr>
                <w:rFonts w:eastAsia="Times New Roman" w:cs="Times New Roman"/>
                <w:szCs w:val="24"/>
                <w:shd w:val="clear" w:color="auto" w:fill="00FF00"/>
              </w:rPr>
              <w:t>d’un véhicule électrique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2B3D6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kWh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42FA291F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CA110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P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ch,min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0BA127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 xml:space="preserve">Puissance de charge minimum </w:t>
            </w:r>
            <w:r w:rsidRPr="00D2003B">
              <w:rPr>
                <w:rFonts w:eastAsia="Times New Roman" w:cs="Times New Roman"/>
                <w:szCs w:val="24"/>
                <w:shd w:val="clear" w:color="auto" w:fill="00FF00"/>
              </w:rPr>
              <w:t>d’un véhicule électrique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3233CE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3743ABDF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086873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P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ch,max n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BC39D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 xml:space="preserve">Puissance de charge maximum en utilisant les bornes de type n </w:t>
            </w:r>
            <w:r w:rsidRPr="00D2003B">
              <w:rPr>
                <w:rFonts w:eastAsia="Times New Roman" w:cs="Times New Roman"/>
                <w:szCs w:val="24"/>
                <w:shd w:val="clear" w:color="auto" w:fill="00FF00"/>
              </w:rPr>
              <w:t>d’un véhicule électrique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C54F2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24119715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54954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P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dis,min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AE1A6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 xml:space="preserve">Puissance de décharge minimum </w:t>
            </w:r>
            <w:r w:rsidRPr="00D2003B">
              <w:rPr>
                <w:rFonts w:eastAsia="Times New Roman" w:cs="Times New Roman"/>
                <w:szCs w:val="24"/>
                <w:shd w:val="clear" w:color="auto" w:fill="00FF00"/>
              </w:rPr>
              <w:t>d’un véhicule électrique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F77BE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34248583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DB90D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P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dis,max n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10F8F2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 xml:space="preserve">Puissance de décharge maximum en utilisant les bornes de type n </w:t>
            </w:r>
            <w:r w:rsidRPr="00D2003B">
              <w:rPr>
                <w:rFonts w:eastAsia="Times New Roman" w:cs="Times New Roman"/>
                <w:szCs w:val="24"/>
                <w:shd w:val="clear" w:color="auto" w:fill="00FF00"/>
              </w:rPr>
              <w:t>d’un véhicule électrique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B31DC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363EDD8C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2BC17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β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ch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6C5D3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Efficacité de charge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301914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%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5B87A331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C61010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β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dis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63053C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Efficacité de décharge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CCBD51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%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28B5EA16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8C75AD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N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EVs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B56C0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Nombre de véhicules électriques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8BC29D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Qté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1566E77B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21ACB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R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ut,i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2ABE8E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>Ratio d’utilisateurs avec le profil i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DD1B23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%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02A0A443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CB2464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P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b</w:t>
            </w:r>
            <w:r w:rsidRPr="00D2003B">
              <w:rPr>
                <w:rFonts w:eastAsia="Times New Roman" w:cs="Times New Roman"/>
                <w:szCs w:val="24"/>
              </w:rPr>
              <w:t>(t)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FC77A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>Puissance appelée par le bâtiment appelée à l’instant t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4612C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1108E4F9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A588F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S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i</w:t>
            </w:r>
            <w:r w:rsidRPr="00D2003B">
              <w:rPr>
                <w:rFonts w:eastAsia="Times New Roman" w:cs="Times New Roman"/>
                <w:szCs w:val="24"/>
              </w:rPr>
              <w:t>(t)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444F6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>1, Si le profil d’utilisateur est raccordé à une borne à l’instant t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  <w:p w14:paraId="16C66823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0, Sinon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5C73A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Bin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054C81C8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4E353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Arrivée_i(t)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1A9D6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> 1, Si le profile Si(t) passe de 0 à 1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  <w:p w14:paraId="646D69E8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0, Sinon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4CA2A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Bin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100CD4CC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1B84EF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Départ(t)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7B644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>1, Si le profile Si(t) passe de 0 à 1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  <w:p w14:paraId="55A828B1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0, Sinon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DEDE9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Bin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74906E20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C3EB8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F03EB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61781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379362A5" w14:textId="77777777" w:rsidTr="00D2003B">
        <w:trPr>
          <w:trHeight w:val="30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DBFA7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6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E5796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43013D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</w:tbl>
    <w:p w14:paraId="2C3C137B" w14:textId="77777777" w:rsidR="00D2003B" w:rsidRPr="00D2003B" w:rsidRDefault="00D2003B" w:rsidP="00D200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eastAsia="Times New Roman" w:cs="Times New Roman"/>
          <w:szCs w:val="24"/>
          <w:lang w:val="en-CA"/>
        </w:rPr>
        <w:t> </w:t>
      </w:r>
    </w:p>
    <w:p w14:paraId="17C430B9" w14:textId="77777777" w:rsidR="00D2003B" w:rsidRPr="00D2003B" w:rsidRDefault="00D2003B" w:rsidP="00D2003B">
      <w:pPr>
        <w:numPr>
          <w:ilvl w:val="0"/>
          <w:numId w:val="40"/>
        </w:numPr>
        <w:spacing w:after="0" w:line="240" w:lineRule="auto"/>
        <w:ind w:firstLine="0"/>
        <w:textAlignment w:val="baseline"/>
        <w:rPr>
          <w:rFonts w:eastAsia="Times New Roman" w:cs="Times New Roman"/>
          <w:b/>
          <w:bCs/>
          <w:szCs w:val="24"/>
          <w:lang w:val="en-CA"/>
        </w:rPr>
      </w:pPr>
      <w:r w:rsidRPr="00D2003B">
        <w:rPr>
          <w:rFonts w:eastAsia="Times New Roman" w:cs="Times New Roman"/>
          <w:b/>
          <w:bCs/>
          <w:szCs w:val="24"/>
        </w:rPr>
        <w:t>Variables décisionnelles</w:t>
      </w:r>
      <w:r w:rsidRPr="00D2003B">
        <w:rPr>
          <w:rFonts w:eastAsia="Times New Roman" w:cs="Times New Roman"/>
          <w:b/>
          <w:bCs/>
          <w:szCs w:val="24"/>
          <w:lang w:val="en-CA"/>
        </w:rPr>
        <w:t> </w:t>
      </w:r>
    </w:p>
    <w:p w14:paraId="5C8DF748" w14:textId="77777777" w:rsidR="00D2003B" w:rsidRPr="00D2003B" w:rsidRDefault="00D2003B" w:rsidP="00D200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CA"/>
        </w:rPr>
      </w:pPr>
      <w:r w:rsidRPr="00D2003B">
        <w:rPr>
          <w:rFonts w:eastAsia="Times New Roman" w:cs="Times New Roman"/>
          <w:b/>
          <w:bCs/>
          <w:sz w:val="20"/>
          <w:szCs w:val="20"/>
        </w:rPr>
        <w:t xml:space="preserve">Tableau </w:t>
      </w:r>
      <w:r w:rsidRPr="00D2003B">
        <w:rPr>
          <w:rFonts w:eastAsia="Times New Roman" w:cs="Times New Roman"/>
          <w:b/>
          <w:bCs/>
          <w:color w:val="000000"/>
          <w:sz w:val="20"/>
          <w:szCs w:val="20"/>
          <w:shd w:val="clear" w:color="auto" w:fill="E1E3E6"/>
        </w:rPr>
        <w:t>4</w:t>
      </w:r>
      <w:r w:rsidRPr="00D2003B">
        <w:rPr>
          <w:rFonts w:eastAsia="Times New Roman" w:cs="Times New Roman"/>
          <w:b/>
          <w:bCs/>
          <w:sz w:val="20"/>
          <w:szCs w:val="20"/>
        </w:rPr>
        <w:t xml:space="preserve"> - Variables décisionnelles du modèle</w:t>
      </w:r>
      <w:r w:rsidRPr="00D2003B">
        <w:rPr>
          <w:rFonts w:eastAsia="Times New Roman" w:cs="Times New Roman"/>
          <w:b/>
          <w:bCs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6555"/>
        <w:gridCol w:w="855"/>
      </w:tblGrid>
      <w:tr w:rsidR="00D2003B" w:rsidRPr="00D2003B" w14:paraId="4A5A8A90" w14:textId="77777777" w:rsidTr="00D2003B">
        <w:trPr>
          <w:trHeight w:val="30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46956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Variables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6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9DC76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Descriptions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6B7B01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Unités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081FE0B7" w14:textId="77777777" w:rsidTr="00D2003B">
        <w:trPr>
          <w:trHeight w:val="30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828ECE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SOC</w:t>
            </w:r>
            <w:r w:rsidRPr="00D2003B">
              <w:rPr>
                <w:rFonts w:eastAsia="Times New Roman" w:cs="Times New Roman"/>
                <w:color w:val="D13438"/>
                <w:sz w:val="19"/>
                <w:szCs w:val="19"/>
                <w:u w:val="single"/>
                <w:vertAlign w:val="subscript"/>
              </w:rPr>
              <w:t>ni</w:t>
            </w:r>
            <w:r w:rsidRPr="00D2003B">
              <w:rPr>
                <w:rFonts w:eastAsia="Times New Roman" w:cs="Times New Roman"/>
                <w:szCs w:val="24"/>
              </w:rPr>
              <w:t>(t)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6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AD3C2B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 xml:space="preserve">État de charge de </w:t>
            </w:r>
            <w:r w:rsidRPr="00D2003B">
              <w:rPr>
                <w:rFonts w:eastAsia="Times New Roman" w:cs="Times New Roman"/>
                <w:szCs w:val="24"/>
                <w:shd w:val="clear" w:color="auto" w:fill="00FF00"/>
              </w:rPr>
              <w:t>l’ensemble des batteries des véhicules</w:t>
            </w:r>
            <w:r w:rsidRPr="00D2003B">
              <w:rPr>
                <w:rFonts w:eastAsia="Times New Roman" w:cs="Times New Roman"/>
                <w:szCs w:val="24"/>
              </w:rPr>
              <w:t xml:space="preserve"> du profil d’utilisateur i utilisant une borne de type n à l’instant (t) 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EA1477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kWh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6087E110" w14:textId="77777777" w:rsidTr="00D2003B">
        <w:trPr>
          <w:trHeight w:val="30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C8AE5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P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ch,ni</w:t>
            </w:r>
            <w:r w:rsidRPr="00D2003B">
              <w:rPr>
                <w:rFonts w:eastAsia="Times New Roman" w:cs="Times New Roman"/>
                <w:szCs w:val="24"/>
              </w:rPr>
              <w:t>(t)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6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958CB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 xml:space="preserve">Puissance de charge à l’instant (t) </w:t>
            </w:r>
            <w:r w:rsidRPr="00D2003B">
              <w:rPr>
                <w:rFonts w:eastAsia="Times New Roman" w:cs="Times New Roman"/>
                <w:szCs w:val="24"/>
                <w:shd w:val="clear" w:color="auto" w:fill="00FF00"/>
              </w:rPr>
              <w:t>d’une flotte  n,i de véhicules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04945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67810DD9" w14:textId="77777777" w:rsidTr="00D2003B">
        <w:trPr>
          <w:trHeight w:val="30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20C89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P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dis,ni</w:t>
            </w:r>
            <w:r w:rsidRPr="00D2003B">
              <w:rPr>
                <w:rFonts w:eastAsia="Times New Roman" w:cs="Times New Roman"/>
                <w:szCs w:val="24"/>
              </w:rPr>
              <w:t>(t)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6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7C8ED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 xml:space="preserve">Puissance de décharge à l’instant (t) </w:t>
            </w:r>
            <w:r w:rsidRPr="00D2003B">
              <w:rPr>
                <w:rFonts w:eastAsia="Times New Roman" w:cs="Times New Roman"/>
                <w:szCs w:val="24"/>
                <w:shd w:val="clear" w:color="auto" w:fill="00FF00"/>
              </w:rPr>
              <w:t>d’une flotte  n,i de véhicules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3E7D0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1247BE77" w14:textId="77777777" w:rsidTr="00D2003B">
        <w:trPr>
          <w:trHeight w:val="30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D1E43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δ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ch,i</w:t>
            </w:r>
            <w:r w:rsidRPr="00D2003B">
              <w:rPr>
                <w:rFonts w:eastAsia="Times New Roman" w:cs="Times New Roman"/>
                <w:szCs w:val="24"/>
              </w:rPr>
              <w:t>(t)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6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EE7C6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>1, Si le profil d’utilisateur i est en charge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  <w:p w14:paraId="208E854D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0, Sinon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CA3E1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Bin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3BC80DA7" w14:textId="77777777" w:rsidTr="00D2003B">
        <w:trPr>
          <w:trHeight w:val="30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6298E5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δ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dis,i</w:t>
            </w:r>
            <w:r w:rsidRPr="00D2003B">
              <w:rPr>
                <w:rFonts w:eastAsia="Times New Roman" w:cs="Times New Roman"/>
                <w:szCs w:val="24"/>
              </w:rPr>
              <w:t>(t)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6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075D7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>1, Si le profil d’utilisateur i est en décharge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  <w:p w14:paraId="4B057B1E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0, Sinon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108B7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Bin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52B650C3" w14:textId="77777777" w:rsidTr="00D2003B">
        <w:trPr>
          <w:trHeight w:val="30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C089DA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R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borne,ni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6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51CED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  <w:shd w:val="clear" w:color="auto" w:fill="00FF00"/>
              </w:rPr>
              <w:t>Nombre</w:t>
            </w:r>
            <w:r w:rsidRPr="00D2003B">
              <w:rPr>
                <w:rFonts w:eastAsia="Times New Roman" w:cs="Times New Roman"/>
                <w:szCs w:val="24"/>
              </w:rPr>
              <w:t xml:space="preserve"> de borne de type n utilisé par le profil d’utilisateur i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39ACC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shd w:val="clear" w:color="auto" w:fill="00FF00"/>
              </w:rPr>
              <w:t>Qté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784FB623" w14:textId="77777777" w:rsidTr="00D2003B">
        <w:trPr>
          <w:trHeight w:val="30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451BB6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P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r</w:t>
            </w:r>
            <w:r w:rsidRPr="00D2003B">
              <w:rPr>
                <w:rFonts w:eastAsia="Times New Roman" w:cs="Times New Roman"/>
                <w:szCs w:val="24"/>
              </w:rPr>
              <w:t>(t)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6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44EAE8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>Puissance appelée au réseau à l’instant (t)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F4C5A8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1A309FED" w14:textId="77777777" w:rsidTr="00D2003B">
        <w:trPr>
          <w:trHeight w:val="30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B6383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lastRenderedPageBreak/>
              <w:t>P</w:t>
            </w:r>
            <w:r w:rsidRPr="00D2003B">
              <w:rPr>
                <w:rFonts w:eastAsia="Times New Roman" w:cs="Times New Roman"/>
                <w:sz w:val="19"/>
                <w:szCs w:val="19"/>
                <w:vertAlign w:val="superscript"/>
              </w:rPr>
              <w:t>max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m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6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569BD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>Puissance maximale appelée au réseau pendant le mois (m)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646A3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46838312" w14:textId="77777777" w:rsidTr="00D2003B">
        <w:trPr>
          <w:trHeight w:val="300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4103A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6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F65B3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D5BB2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</w:tbl>
    <w:p w14:paraId="3E48275A" w14:textId="77777777" w:rsidR="00D2003B" w:rsidRPr="00D2003B" w:rsidRDefault="00D2003B" w:rsidP="00D2003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CA"/>
        </w:rPr>
      </w:pPr>
      <w:r w:rsidRPr="00D2003B">
        <w:rPr>
          <w:rFonts w:eastAsia="Times New Roman" w:cs="Times New Roman"/>
          <w:b/>
          <w:bCs/>
          <w:szCs w:val="24"/>
          <w:lang w:val="en-CA"/>
        </w:rPr>
        <w:t> </w:t>
      </w:r>
    </w:p>
    <w:p w14:paraId="711A6B0E" w14:textId="77777777" w:rsidR="00D2003B" w:rsidRPr="00D2003B" w:rsidRDefault="00D2003B" w:rsidP="00D2003B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val="en-CA"/>
        </w:rPr>
        <w:t> </w:t>
      </w:r>
      <w:r w:rsidRPr="00D2003B">
        <w:rPr>
          <w:rFonts w:eastAsia="Times New Roman" w:cs="Times New Roman"/>
          <w:szCs w:val="24"/>
          <w:lang w:val="en-CA"/>
        </w:rPr>
        <w:t> </w:t>
      </w:r>
    </w:p>
    <w:p w14:paraId="1D89DD3E" w14:textId="77777777" w:rsidR="00D2003B" w:rsidRPr="00D2003B" w:rsidRDefault="00D2003B" w:rsidP="00D2003B">
      <w:pPr>
        <w:numPr>
          <w:ilvl w:val="0"/>
          <w:numId w:val="41"/>
        </w:numPr>
        <w:spacing w:after="0" w:line="240" w:lineRule="auto"/>
        <w:ind w:firstLine="0"/>
        <w:textAlignment w:val="baseline"/>
        <w:rPr>
          <w:rFonts w:eastAsia="Times New Roman" w:cs="Times New Roman"/>
          <w:b/>
          <w:bCs/>
          <w:szCs w:val="24"/>
          <w:lang w:val="en-CA"/>
        </w:rPr>
      </w:pPr>
      <w:r w:rsidRPr="00D2003B">
        <w:rPr>
          <w:rFonts w:eastAsia="Times New Roman" w:cs="Times New Roman"/>
          <w:b/>
          <w:bCs/>
          <w:szCs w:val="24"/>
        </w:rPr>
        <w:t>Fonction Objectif</w:t>
      </w:r>
      <w:r w:rsidRPr="00D2003B">
        <w:rPr>
          <w:rFonts w:eastAsia="Times New Roman" w:cs="Times New Roman"/>
          <w:b/>
          <w:bCs/>
          <w:szCs w:val="24"/>
          <w:lang w:val="en-CA"/>
        </w:rPr>
        <w:t> </w:t>
      </w:r>
    </w:p>
    <w:p w14:paraId="4CF94F64" w14:textId="77777777" w:rsidR="00D2003B" w:rsidRPr="00D2003B" w:rsidRDefault="00D2003B" w:rsidP="00D200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2003B">
        <w:rPr>
          <w:rFonts w:eastAsia="Times New Roman" w:cs="Times New Roman"/>
          <w:szCs w:val="24"/>
        </w:rPr>
        <w:t>La fonction objectif vise à minimiser les coûts reliés à la consommation énergétique du bâtiment. Pour ce faire les coûts  </w:t>
      </w:r>
    </w:p>
    <w:p w14:paraId="13678E31" w14:textId="77777777" w:rsidR="00D2003B" w:rsidRPr="00D2003B" w:rsidRDefault="00D2003B" w:rsidP="00D2003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2"/>
        </w:rPr>
      </w:pP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</w:rPr>
        <w:t>Min C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</w:rPr>
        <w:t>p</w:t>
      </w:r>
      <w:r w:rsidRPr="00D2003B">
        <w:rPr>
          <w:rFonts w:ascii="STIXGeneral-Italic" w:eastAsia="Times New Roman" w:hAnsi="STIXGeneral-Italic" w:cs="Segoe UI"/>
          <w:color w:val="000000"/>
          <w:sz w:val="16"/>
          <w:szCs w:val="16"/>
          <w:bdr w:val="none" w:sz="0" w:space="0" w:color="auto" w:frame="1"/>
        </w:rPr>
        <w:t>é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</w:rPr>
        <w:t>riode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</w:rPr>
        <w:t>=Min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</w:rPr>
        <w:t>∑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</w:rPr>
        <w:t>t=1T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</w:rPr>
        <w:t>(C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</w:rPr>
        <w:t>E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</w:rPr>
        <w:t>∗P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</w:rPr>
        <w:t>r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</w:rPr>
        <w:t>(t)∗∆t)+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</w:rPr>
        <w:t>∑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</w:rPr>
        <w:t>m=1M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</w:rPr>
        <w:t>(C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</w:rPr>
        <w:t>P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</w:rPr>
        <w:t>∗P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</w:rPr>
        <w:t>maxm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</w:rPr>
        <w:t>)+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</w:rPr>
        <w:t>∑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</w:rPr>
        <w:t>i=1I</w:t>
      </w:r>
      <w:r w:rsidRPr="00D2003B">
        <w:rPr>
          <w:rFonts w:ascii="STIXSizeFourSym" w:eastAsia="Times New Roman" w:hAnsi="STIXSizeFourSym" w:cs="Segoe UI"/>
          <w:color w:val="000000"/>
          <w:sz w:val="23"/>
          <w:szCs w:val="23"/>
          <w:bdr w:val="none" w:sz="0" w:space="0" w:color="auto" w:frame="1"/>
        </w:rPr>
        <w:t>(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</w:rPr>
        <w:t>∑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</w:rPr>
        <w:t>n=12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</w:rPr>
        <w:t>(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</w:rPr>
        <w:t>C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</w:rPr>
        <w:t>b,n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</w:rPr>
        <w:t>∗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</w:rPr>
        <w:t>(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</w:rPr>
        <w:t>R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</w:rPr>
        <w:t>borne,ni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</w:rPr>
        <w:t>))</w:t>
      </w:r>
      <w:r w:rsidRPr="00D2003B">
        <w:rPr>
          <w:rFonts w:ascii="STIXSizeFourSym" w:eastAsia="Times New Roman" w:hAnsi="STIXSizeFourSym" w:cs="Segoe UI"/>
          <w:color w:val="000000"/>
          <w:sz w:val="23"/>
          <w:szCs w:val="23"/>
          <w:bdr w:val="none" w:sz="0" w:space="0" w:color="auto" w:frame="1"/>
        </w:rPr>
        <w:t>)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</w:rPr>
        <w:t>∗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</w:rPr>
        <w:t>∑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</w:rPr>
        <w:t>t=1T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</w:rPr>
        <w:t>(t∗∆t)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</w:rPr>
        <w:t>Min Cpériode=Min∑t=1TCE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</w:rPr>
        <w:t>∗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</w:rPr>
        <w:t>Prt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</w:rPr>
        <w:t>∗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</w:rPr>
        <w:t>∆t+∑m=1MCP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</w:rPr>
        <w:t>∗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</w:rPr>
        <w:t>Pmmax+∑i=1I∑n=12Cb,n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</w:rPr>
        <w:t>∗⁡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</w:rPr>
        <w:t>(Rborne,ni)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</w:rPr>
        <w:t>∗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</w:rPr>
        <w:t>∑t=1Tt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</w:rPr>
        <w:t>∗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</w:rPr>
        <w:t>∆t</w:t>
      </w:r>
    </w:p>
    <w:p w14:paraId="06C69FA2" w14:textId="77777777" w:rsidR="00D2003B" w:rsidRPr="00D2003B" w:rsidRDefault="00D2003B" w:rsidP="00D2003B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18"/>
          <w:szCs w:val="18"/>
        </w:rPr>
      </w:pPr>
      <w:r w:rsidRPr="00D2003B">
        <w:rPr>
          <w:rFonts w:ascii="Cambria Math" w:eastAsia="Times New Roman" w:hAnsi="Cambria Math" w:cs="Segoe UI"/>
          <w:color w:val="000000"/>
          <w:szCs w:val="24"/>
        </w:rPr>
        <w:t> </w:t>
      </w:r>
    </w:p>
    <w:p w14:paraId="0CE6B550" w14:textId="77777777" w:rsidR="00D2003B" w:rsidRPr="00D2003B" w:rsidRDefault="00D2003B" w:rsidP="00D200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fr-FR"/>
        </w:rPr>
      </w:pPr>
      <w:r w:rsidRPr="00D2003B">
        <w:rPr>
          <w:rFonts w:ascii="Cambria Math" w:eastAsia="Times New Roman" w:hAnsi="Cambria Math" w:cs="Segoe UI"/>
          <w:szCs w:val="24"/>
          <w:shd w:val="clear" w:color="auto" w:fill="FF0000"/>
          <w:lang w:val="x-none"/>
        </w:rPr>
        <w:t>Infrastucture: réduire au temp t, le somme Rborne quand Si_total est actif</w:t>
      </w:r>
      <w:r w:rsidRPr="00D2003B">
        <w:rPr>
          <w:rFonts w:ascii="Cambria Math" w:eastAsia="Times New Roman" w:hAnsi="Cambria Math" w:cs="Segoe UI"/>
          <w:szCs w:val="24"/>
          <w:lang w:val="fr-FR"/>
        </w:rPr>
        <w:t> </w:t>
      </w:r>
    </w:p>
    <w:p w14:paraId="09C67F07" w14:textId="77777777" w:rsidR="00D2003B" w:rsidRPr="00D2003B" w:rsidRDefault="00D2003B" w:rsidP="00D2003B">
      <w:pPr>
        <w:numPr>
          <w:ilvl w:val="0"/>
          <w:numId w:val="42"/>
        </w:numPr>
        <w:spacing w:after="0" w:line="240" w:lineRule="auto"/>
        <w:ind w:firstLine="0"/>
        <w:textAlignment w:val="baseline"/>
        <w:rPr>
          <w:rFonts w:eastAsia="Times New Roman" w:cs="Times New Roman"/>
          <w:b/>
          <w:bCs/>
          <w:szCs w:val="24"/>
          <w:lang w:val="en-CA"/>
        </w:rPr>
      </w:pPr>
      <w:r w:rsidRPr="00D2003B">
        <w:rPr>
          <w:rFonts w:eastAsia="Times New Roman" w:cs="Times New Roman"/>
          <w:b/>
          <w:bCs/>
          <w:szCs w:val="24"/>
        </w:rPr>
        <w:t>Contraintes</w:t>
      </w:r>
      <w:r w:rsidRPr="00D2003B">
        <w:rPr>
          <w:rFonts w:eastAsia="Times New Roman" w:cs="Times New Roman"/>
          <w:b/>
          <w:bCs/>
          <w:szCs w:val="24"/>
          <w:lang w:val="en-CA"/>
        </w:rPr>
        <w:t> </w:t>
      </w:r>
    </w:p>
    <w:p w14:paraId="1F03F587" w14:textId="77777777" w:rsidR="00D2003B" w:rsidRPr="00D2003B" w:rsidRDefault="00D2003B" w:rsidP="00D2003B">
      <w:pPr>
        <w:numPr>
          <w:ilvl w:val="0"/>
          <w:numId w:val="43"/>
        </w:numPr>
        <w:spacing w:after="0" w:line="240" w:lineRule="auto"/>
        <w:ind w:firstLine="0"/>
        <w:textAlignment w:val="baseline"/>
        <w:rPr>
          <w:rFonts w:ascii="Calibri Light" w:eastAsia="Times New Roman" w:hAnsi="Calibri Light" w:cs="Calibri Light"/>
          <w:i/>
          <w:iCs/>
          <w:color w:val="2F5496"/>
          <w:szCs w:val="24"/>
          <w:lang w:val="en-CA"/>
        </w:rPr>
      </w:pPr>
      <w:r w:rsidRPr="00D2003B">
        <w:rPr>
          <w:rFonts w:ascii="Calibri Light" w:eastAsia="Times New Roman" w:hAnsi="Calibri Light" w:cs="Calibri Light"/>
          <w:i/>
          <w:iCs/>
          <w:color w:val="2F5496"/>
          <w:szCs w:val="24"/>
        </w:rPr>
        <w:t>Puissance consommée du réseau</w:t>
      </w:r>
      <w:r w:rsidRPr="00D2003B">
        <w:rPr>
          <w:rFonts w:ascii="Calibri Light" w:eastAsia="Times New Roman" w:hAnsi="Calibri Light" w:cs="Calibri Light"/>
          <w:i/>
          <w:iCs/>
          <w:color w:val="2F5496"/>
          <w:szCs w:val="24"/>
          <w:lang w:val="en-CA"/>
        </w:rPr>
        <w:t> </w:t>
      </w:r>
    </w:p>
    <w:p w14:paraId="75EF088B" w14:textId="77777777" w:rsidR="00D2003B" w:rsidRPr="00D2003B" w:rsidRDefault="00D2003B" w:rsidP="00D200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eastAsia="Times New Roman" w:cs="Times New Roman"/>
          <w:szCs w:val="24"/>
          <w:lang w:val="en-CA"/>
        </w:rPr>
        <w:t> </w:t>
      </w:r>
    </w:p>
    <w:p w14:paraId="6E27A7CA" w14:textId="77777777" w:rsidR="00D2003B" w:rsidRPr="00D2003B" w:rsidRDefault="00D2003B" w:rsidP="00D2003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2"/>
          <w:lang w:val="fr-FR"/>
        </w:rPr>
      </w:pP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r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(t)=P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b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(t)+P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ch,Tot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(t)−P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dis,Tot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(t)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Prt=Pbt+Pch,Tott−Pdis,Tott</w:t>
      </w:r>
    </w:p>
    <w:p w14:paraId="025CF4C9" w14:textId="77777777" w:rsidR="00D2003B" w:rsidRPr="00D2003B" w:rsidRDefault="00D2003B" w:rsidP="00D2003B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18"/>
          <w:szCs w:val="18"/>
          <w:lang w:val="fr-FR"/>
        </w:rPr>
      </w:pPr>
      <w:r w:rsidRPr="00D2003B">
        <w:rPr>
          <w:rFonts w:eastAsia="Times New Roman" w:cs="Times New Roman"/>
          <w:color w:val="000000"/>
          <w:szCs w:val="24"/>
          <w:lang w:val="fr-FR"/>
        </w:rPr>
        <w:t> </w:t>
      </w:r>
    </w:p>
    <w:p w14:paraId="432774FF" w14:textId="77777777" w:rsidR="00D2003B" w:rsidRPr="00D2003B" w:rsidRDefault="00D2003B" w:rsidP="00D2003B">
      <w:pPr>
        <w:numPr>
          <w:ilvl w:val="0"/>
          <w:numId w:val="44"/>
        </w:numPr>
        <w:spacing w:after="0" w:line="240" w:lineRule="auto"/>
        <w:ind w:firstLine="0"/>
        <w:textAlignment w:val="baseline"/>
        <w:rPr>
          <w:rFonts w:ascii="Calibri Light" w:eastAsia="Times New Roman" w:hAnsi="Calibri Light" w:cs="Calibri Light"/>
          <w:i/>
          <w:iCs/>
          <w:color w:val="2F5496"/>
          <w:szCs w:val="24"/>
          <w:lang w:val="en-CA"/>
        </w:rPr>
      </w:pPr>
      <w:r w:rsidRPr="00D2003B">
        <w:rPr>
          <w:rFonts w:ascii="Calibri Light" w:eastAsia="Times New Roman" w:hAnsi="Calibri Light" w:cs="Calibri Light"/>
          <w:i/>
          <w:iCs/>
          <w:color w:val="2F5496"/>
          <w:szCs w:val="24"/>
        </w:rPr>
        <w:t>Puissance consommée du réseau</w:t>
      </w:r>
      <w:r w:rsidRPr="00D2003B">
        <w:rPr>
          <w:rFonts w:ascii="Calibri Light" w:eastAsia="Times New Roman" w:hAnsi="Calibri Light" w:cs="Calibri Light"/>
          <w:i/>
          <w:iCs/>
          <w:color w:val="2F5496"/>
          <w:szCs w:val="24"/>
          <w:lang w:val="en-CA"/>
        </w:rPr>
        <w:t> </w:t>
      </w:r>
    </w:p>
    <w:p w14:paraId="5BC03A65" w14:textId="77777777" w:rsidR="00D2003B" w:rsidRPr="00D2003B" w:rsidRDefault="00D2003B" w:rsidP="00D200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eastAsia="Times New Roman" w:cs="Times New Roman"/>
          <w:szCs w:val="24"/>
          <w:lang w:val="en-CA"/>
        </w:rPr>
        <w:t> </w:t>
      </w:r>
    </w:p>
    <w:p w14:paraId="788D2AC6" w14:textId="77777777" w:rsidR="00D2003B" w:rsidRPr="00D2003B" w:rsidRDefault="00D2003B" w:rsidP="00D2003B">
      <w:pPr>
        <w:numPr>
          <w:ilvl w:val="0"/>
          <w:numId w:val="45"/>
        </w:numPr>
        <w:spacing w:after="0" w:line="240" w:lineRule="auto"/>
        <w:ind w:firstLine="0"/>
        <w:textAlignment w:val="baseline"/>
        <w:rPr>
          <w:rFonts w:ascii="Calibri Light" w:eastAsia="Times New Roman" w:hAnsi="Calibri Light" w:cs="Calibri Light"/>
          <w:i/>
          <w:iCs/>
          <w:color w:val="2F5496"/>
          <w:szCs w:val="24"/>
          <w:lang w:val="en-CA"/>
        </w:rPr>
      </w:pPr>
      <w:r w:rsidRPr="00D2003B">
        <w:rPr>
          <w:rFonts w:ascii="Calibri Light" w:eastAsia="Times New Roman" w:hAnsi="Calibri Light" w:cs="Calibri Light"/>
          <w:i/>
          <w:iCs/>
          <w:color w:val="2F5496"/>
          <w:szCs w:val="24"/>
        </w:rPr>
        <w:t>Puissance maximum</w:t>
      </w:r>
      <w:r w:rsidRPr="00D2003B">
        <w:rPr>
          <w:rFonts w:ascii="Calibri Light" w:eastAsia="Times New Roman" w:hAnsi="Calibri Light" w:cs="Calibri Light"/>
          <w:i/>
          <w:iCs/>
          <w:color w:val="2F5496"/>
          <w:szCs w:val="24"/>
          <w:lang w:val="en-CA"/>
        </w:rPr>
        <w:t> </w:t>
      </w:r>
    </w:p>
    <w:p w14:paraId="5AAEF852" w14:textId="77777777" w:rsidR="00D2003B" w:rsidRPr="00D2003B" w:rsidRDefault="00D2003B" w:rsidP="00D200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/>
        </w:rPr>
      </w:pPr>
      <w:r w:rsidRPr="00D2003B">
        <w:rPr>
          <w:rFonts w:eastAsia="Times New Roman" w:cs="Times New Roman"/>
          <w:szCs w:val="24"/>
        </w:rPr>
        <w:t>Le but de cette contrainte est de minimiser la puissance maximum consommée au réseau.</w:t>
      </w:r>
      <w:r w:rsidRPr="00D2003B">
        <w:rPr>
          <w:rFonts w:eastAsia="Times New Roman" w:cs="Times New Roman"/>
          <w:szCs w:val="24"/>
          <w:lang w:val="fr-FR"/>
        </w:rPr>
        <w:t> </w:t>
      </w:r>
    </w:p>
    <w:p w14:paraId="05794E84" w14:textId="77777777" w:rsidR="00D2003B" w:rsidRPr="00D2003B" w:rsidRDefault="00D2003B" w:rsidP="00D2003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2"/>
          <w:lang w:val="fr-FR"/>
        </w:rPr>
      </w:pP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maxm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≥P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r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(t),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m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∈{1,..,M} &amp; 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t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∈{Premier t du mois m,..,Dernier t du mois m}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Pmmax≥Prt,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m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1,..,M &amp; 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t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Premier t du mois m,..,Dernier t du mois m</w:t>
      </w:r>
    </w:p>
    <w:p w14:paraId="19C5C093" w14:textId="77777777" w:rsidR="00D2003B" w:rsidRPr="00D2003B" w:rsidRDefault="00D2003B" w:rsidP="00D2003B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18"/>
          <w:szCs w:val="18"/>
          <w:lang w:val="fr-FR"/>
        </w:rPr>
      </w:pPr>
      <w:r w:rsidRPr="00D2003B">
        <w:rPr>
          <w:rFonts w:eastAsia="Times New Roman" w:cs="Times New Roman"/>
          <w:color w:val="000000"/>
          <w:szCs w:val="24"/>
          <w:lang w:val="fr-FR"/>
        </w:rPr>
        <w:t> </w:t>
      </w:r>
    </w:p>
    <w:p w14:paraId="527977BB" w14:textId="77777777" w:rsidR="00D2003B" w:rsidRPr="00D2003B" w:rsidRDefault="00D2003B" w:rsidP="00D2003B">
      <w:pPr>
        <w:numPr>
          <w:ilvl w:val="0"/>
          <w:numId w:val="46"/>
        </w:numPr>
        <w:spacing w:after="0" w:line="240" w:lineRule="auto"/>
        <w:ind w:firstLine="0"/>
        <w:textAlignment w:val="baseline"/>
        <w:rPr>
          <w:rFonts w:ascii="Calibri Light" w:eastAsia="Times New Roman" w:hAnsi="Calibri Light" w:cs="Calibri Light"/>
          <w:i/>
          <w:iCs/>
          <w:color w:val="2F5496"/>
          <w:szCs w:val="24"/>
          <w:lang w:val="en-CA"/>
        </w:rPr>
      </w:pPr>
      <w:r w:rsidRPr="00D2003B">
        <w:rPr>
          <w:rFonts w:ascii="Calibri Light" w:eastAsia="Times New Roman" w:hAnsi="Calibri Light" w:cs="Calibri Light"/>
          <w:i/>
          <w:iCs/>
          <w:color w:val="2F5496"/>
          <w:szCs w:val="24"/>
        </w:rPr>
        <w:t>Puissance souscrite</w:t>
      </w:r>
      <w:r w:rsidRPr="00D2003B">
        <w:rPr>
          <w:rFonts w:ascii="Calibri Light" w:eastAsia="Times New Roman" w:hAnsi="Calibri Light" w:cs="Calibri Light"/>
          <w:i/>
          <w:iCs/>
          <w:color w:val="2F5496"/>
          <w:szCs w:val="24"/>
          <w:lang w:val="en-CA"/>
        </w:rPr>
        <w:t> </w:t>
      </w:r>
    </w:p>
    <w:p w14:paraId="18F320D8" w14:textId="77777777" w:rsidR="00D2003B" w:rsidRPr="00D2003B" w:rsidRDefault="00D2003B" w:rsidP="00D200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/>
        </w:rPr>
      </w:pPr>
      <w:r w:rsidRPr="00D2003B">
        <w:rPr>
          <w:rFonts w:eastAsia="Times New Roman" w:cs="Times New Roman"/>
          <w:szCs w:val="24"/>
        </w:rPr>
        <w:t>De plus, la puissance facturée au gestionnaire du bâtiment devra être supérieure à la puissance souscrite (P</w:t>
      </w:r>
      <w:r w:rsidRPr="00D2003B">
        <w:rPr>
          <w:rFonts w:eastAsia="Times New Roman" w:cs="Times New Roman"/>
          <w:sz w:val="19"/>
          <w:szCs w:val="19"/>
          <w:vertAlign w:val="subscript"/>
        </w:rPr>
        <w:t>souscrite</w:t>
      </w:r>
      <w:r w:rsidRPr="00D2003B">
        <w:rPr>
          <w:rFonts w:eastAsia="Times New Roman" w:cs="Times New Roman"/>
          <w:szCs w:val="24"/>
        </w:rPr>
        <w:t>) de 10 000 kW. </w:t>
      </w:r>
      <w:r w:rsidRPr="00D2003B">
        <w:rPr>
          <w:rFonts w:eastAsia="Times New Roman" w:cs="Times New Roman"/>
          <w:szCs w:val="24"/>
          <w:lang w:val="fr-FR"/>
        </w:rPr>
        <w:t> </w:t>
      </w:r>
    </w:p>
    <w:p w14:paraId="423FC520" w14:textId="77777777" w:rsidR="00D2003B" w:rsidRPr="00D2003B" w:rsidRDefault="00D2003B" w:rsidP="00D2003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2"/>
          <w:lang w:val="fr-FR"/>
        </w:rPr>
      </w:pP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maxm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≥P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souscrite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, 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m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∈{1,..,M}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Pmmax≥Psouscrite, 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m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1,..,M</w:t>
      </w:r>
    </w:p>
    <w:p w14:paraId="237A417B" w14:textId="77777777" w:rsidR="00D2003B" w:rsidRPr="00D2003B" w:rsidRDefault="00D2003B" w:rsidP="00D2003B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18"/>
          <w:szCs w:val="18"/>
          <w:lang w:val="fr-FR"/>
        </w:rPr>
      </w:pPr>
      <w:r w:rsidRPr="00D2003B">
        <w:rPr>
          <w:rFonts w:eastAsia="Times New Roman" w:cs="Times New Roman"/>
          <w:color w:val="000000"/>
          <w:szCs w:val="24"/>
          <w:lang w:val="fr-FR"/>
        </w:rPr>
        <w:t> </w:t>
      </w:r>
    </w:p>
    <w:p w14:paraId="242ED1E5" w14:textId="77777777" w:rsidR="00D2003B" w:rsidRPr="00D2003B" w:rsidRDefault="00D2003B" w:rsidP="00D2003B">
      <w:pPr>
        <w:numPr>
          <w:ilvl w:val="0"/>
          <w:numId w:val="47"/>
        </w:numPr>
        <w:spacing w:after="0" w:line="240" w:lineRule="auto"/>
        <w:ind w:firstLine="0"/>
        <w:textAlignment w:val="baseline"/>
        <w:rPr>
          <w:rFonts w:ascii="Calibri Light" w:eastAsia="Times New Roman" w:hAnsi="Calibri Light" w:cs="Calibri Light"/>
          <w:i/>
          <w:iCs/>
          <w:color w:val="2F5496"/>
          <w:szCs w:val="24"/>
          <w:lang w:val="fr-FR"/>
        </w:rPr>
      </w:pPr>
      <w:r w:rsidRPr="00D2003B">
        <w:rPr>
          <w:rFonts w:ascii="Calibri Light" w:eastAsia="Times New Roman" w:hAnsi="Calibri Light" w:cs="Calibri Light"/>
          <w:i/>
          <w:iCs/>
          <w:color w:val="2F5496"/>
          <w:szCs w:val="24"/>
        </w:rPr>
        <w:t>État de charge de la batterie</w:t>
      </w:r>
      <w:r w:rsidRPr="00D2003B">
        <w:rPr>
          <w:rFonts w:ascii="Calibri Light" w:eastAsia="Times New Roman" w:hAnsi="Calibri Light" w:cs="Calibri Light"/>
          <w:i/>
          <w:iCs/>
          <w:color w:val="2F5496"/>
          <w:szCs w:val="24"/>
          <w:lang w:val="fr-FR"/>
        </w:rPr>
        <w:t> </w:t>
      </w:r>
    </w:p>
    <w:p w14:paraId="3336F93C" w14:textId="77777777" w:rsidR="00D2003B" w:rsidRPr="00D2003B" w:rsidRDefault="00D2003B" w:rsidP="00D200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/>
        </w:rPr>
      </w:pPr>
      <w:r w:rsidRPr="00D2003B">
        <w:rPr>
          <w:rFonts w:eastAsia="Times New Roman" w:cs="Times New Roman"/>
          <w:szCs w:val="24"/>
          <w:lang w:val="fr-FR"/>
        </w:rPr>
        <w:t> </w:t>
      </w:r>
    </w:p>
    <w:p w14:paraId="5F0451BB" w14:textId="77777777" w:rsidR="00D2003B" w:rsidRPr="00D2003B" w:rsidRDefault="00D2003B" w:rsidP="00D2003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2"/>
          <w:lang w:val="fr-FR"/>
        </w:rPr>
      </w:pP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SOC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ni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(t+∆t)=SOC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ni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(t)+S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i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fr-FR"/>
        </w:rPr>
        <w:t>(</w:t>
      </w:r>
      <w:r w:rsidRPr="00D2003B">
        <w:rPr>
          <w:rFonts w:ascii="Cambria Math" w:eastAsia="Times New Roman" w:hAnsi="Cambria Math" w:cs="Cambria Math"/>
          <w:color w:val="000000"/>
          <w:sz w:val="23"/>
          <w:szCs w:val="23"/>
          <w:bdr w:val="none" w:sz="0" w:space="0" w:color="auto" w:frame="1"/>
          <w:lang w:val="en-CA"/>
        </w:rPr>
        <w:t>𝑡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fr-FR"/>
        </w:rPr>
        <w:t>)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∗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fr-FR"/>
        </w:rPr>
        <w:t>(</w:t>
      </w:r>
      <w:r w:rsidRPr="00D2003B">
        <w:rPr>
          <w:rFonts w:ascii="Cambria Math" w:eastAsia="Times New Roman" w:hAnsi="Cambria Math" w:cs="Cambria Math"/>
          <w:color w:val="000000"/>
          <w:sz w:val="23"/>
          <w:szCs w:val="23"/>
          <w:bdr w:val="none" w:sz="0" w:space="0" w:color="auto" w:frame="1"/>
          <w:lang w:val="en-CA"/>
        </w:rPr>
        <w:t>𝛽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ch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ch,ni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fr-FR"/>
        </w:rPr>
        <w:t>(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t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fr-FR"/>
        </w:rPr>
        <w:t>)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∗∆t−</w:t>
      </w:r>
      <w:r w:rsidRPr="00D2003B">
        <w:rPr>
          <w:rFonts w:ascii="Cambria Math" w:eastAsia="Times New Roman" w:hAnsi="Cambria Math" w:cs="Cambria Math"/>
          <w:color w:val="000000"/>
          <w:sz w:val="23"/>
          <w:szCs w:val="23"/>
          <w:bdr w:val="none" w:sz="0" w:space="0" w:color="auto" w:frame="1"/>
          <w:lang w:val="en-CA"/>
        </w:rPr>
        <w:t>𝛽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dis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dis,ni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(t)∗∆t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fr-FR"/>
        </w:rPr>
        <w:t>)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,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∈{1,..,I} &amp; 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n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∈{1,2}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SOCnit+∆t=SOCnit+Si(t)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∗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(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β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chPch,ni(t)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∗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∆t−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β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disPdis,nit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∗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∆t),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i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1,..,I &amp; 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n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1,2</w:t>
      </w:r>
    </w:p>
    <w:p w14:paraId="43C05218" w14:textId="77777777" w:rsidR="00D2003B" w:rsidRPr="00D2003B" w:rsidRDefault="00D2003B" w:rsidP="00D2003B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18"/>
          <w:szCs w:val="18"/>
          <w:lang w:val="fr-FR"/>
        </w:rPr>
      </w:pPr>
      <w:r w:rsidRPr="00D2003B">
        <w:rPr>
          <w:rFonts w:eastAsia="Times New Roman" w:cs="Times New Roman"/>
          <w:color w:val="000000"/>
          <w:szCs w:val="24"/>
          <w:lang w:val="fr-FR"/>
        </w:rPr>
        <w:t> </w:t>
      </w:r>
    </w:p>
    <w:p w14:paraId="441A306B" w14:textId="77777777" w:rsidR="00D2003B" w:rsidRPr="00D2003B" w:rsidRDefault="00D2003B" w:rsidP="00D2003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2"/>
          <w:lang w:val="fr-FR"/>
        </w:rPr>
      </w:pP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SOC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ni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(t=Arriv</w:t>
      </w:r>
      <w:r w:rsidRPr="00D2003B">
        <w:rPr>
          <w:rFonts w:ascii="STIXGeneral-Italic" w:eastAsia="Times New Roman" w:hAnsi="STIXGeneral-Italic" w:cs="Segoe UI"/>
          <w:color w:val="000000"/>
          <w:sz w:val="23"/>
          <w:szCs w:val="23"/>
          <w:bdr w:val="none" w:sz="0" w:space="0" w:color="auto" w:frame="1"/>
          <w:lang w:val="fr-FR"/>
        </w:rPr>
        <w:t>é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)=SOC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min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,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∈{1,..,I} &amp; 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n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∈{1,2}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SOCnit=Arrivé=SOCmin,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i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1,..,I &amp; 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n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1,2</w:t>
      </w:r>
    </w:p>
    <w:p w14:paraId="3BC06093" w14:textId="77777777" w:rsidR="00D2003B" w:rsidRPr="00D2003B" w:rsidRDefault="00D2003B" w:rsidP="00D2003B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18"/>
          <w:szCs w:val="18"/>
          <w:lang w:val="fr-FR"/>
        </w:rPr>
      </w:pPr>
      <w:r w:rsidRPr="00D2003B">
        <w:rPr>
          <w:rFonts w:eastAsia="Times New Roman" w:cs="Times New Roman"/>
          <w:color w:val="000000"/>
          <w:szCs w:val="24"/>
          <w:lang w:val="fr-FR"/>
        </w:rPr>
        <w:t> </w:t>
      </w:r>
    </w:p>
    <w:p w14:paraId="5E45A9DD" w14:textId="77777777" w:rsidR="00D2003B" w:rsidRPr="00D2003B" w:rsidRDefault="00D2003B" w:rsidP="00D2003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2"/>
          <w:lang w:val="fr-FR"/>
        </w:rPr>
      </w:pP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SOC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ni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(t=D</w:t>
      </w:r>
      <w:r w:rsidRPr="00D2003B">
        <w:rPr>
          <w:rFonts w:ascii="STIXGeneral-Italic" w:eastAsia="Times New Roman" w:hAnsi="STIXGeneral-Italic" w:cs="Segoe UI"/>
          <w:color w:val="000000"/>
          <w:sz w:val="23"/>
          <w:szCs w:val="23"/>
          <w:bdr w:val="none" w:sz="0" w:space="0" w:color="auto" w:frame="1"/>
          <w:lang w:val="fr-FR"/>
        </w:rPr>
        <w:t>é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part)=SOC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max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,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∈{1,..,I} &amp; 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n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∈{1,2}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SOCnit=Départ=SOCmax,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i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1,..,I &amp; 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n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1,2</w:t>
      </w:r>
    </w:p>
    <w:p w14:paraId="3192618C" w14:textId="77777777" w:rsidR="00D2003B" w:rsidRPr="00D2003B" w:rsidRDefault="00D2003B" w:rsidP="00D2003B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18"/>
          <w:szCs w:val="18"/>
          <w:lang w:val="fr-FR"/>
        </w:rPr>
      </w:pPr>
      <w:r w:rsidRPr="00D2003B">
        <w:rPr>
          <w:rFonts w:eastAsia="Times New Roman" w:cs="Times New Roman"/>
          <w:color w:val="000000"/>
          <w:szCs w:val="24"/>
          <w:lang w:val="fr-FR"/>
        </w:rPr>
        <w:t> </w:t>
      </w:r>
    </w:p>
    <w:p w14:paraId="57B4FEAA" w14:textId="77777777" w:rsidR="00D2003B" w:rsidRPr="00D2003B" w:rsidRDefault="00D2003B" w:rsidP="00D2003B">
      <w:pPr>
        <w:numPr>
          <w:ilvl w:val="0"/>
          <w:numId w:val="48"/>
        </w:numPr>
        <w:spacing w:after="0" w:line="240" w:lineRule="auto"/>
        <w:ind w:firstLine="0"/>
        <w:textAlignment w:val="baseline"/>
        <w:rPr>
          <w:rFonts w:ascii="Calibri Light" w:eastAsia="Times New Roman" w:hAnsi="Calibri Light" w:cs="Calibri Light"/>
          <w:i/>
          <w:iCs/>
          <w:color w:val="2F5496"/>
          <w:szCs w:val="24"/>
          <w:lang w:val="fr-FR"/>
        </w:rPr>
      </w:pPr>
      <w:r w:rsidRPr="00D2003B">
        <w:rPr>
          <w:rFonts w:ascii="Calibri Light" w:eastAsia="Times New Roman" w:hAnsi="Calibri Light" w:cs="Calibri Light"/>
          <w:i/>
          <w:iCs/>
          <w:color w:val="2F5496"/>
          <w:szCs w:val="24"/>
        </w:rPr>
        <w:t>Puissance de charge et de décharge</w:t>
      </w:r>
      <w:r w:rsidRPr="00D2003B">
        <w:rPr>
          <w:rFonts w:ascii="Calibri Light" w:eastAsia="Times New Roman" w:hAnsi="Calibri Light" w:cs="Calibri Light"/>
          <w:i/>
          <w:iCs/>
          <w:color w:val="2F5496"/>
          <w:szCs w:val="24"/>
          <w:lang w:val="fr-FR"/>
        </w:rPr>
        <w:t> </w:t>
      </w:r>
    </w:p>
    <w:p w14:paraId="559AB28C" w14:textId="77777777" w:rsidR="00D2003B" w:rsidRPr="00D2003B" w:rsidRDefault="00D2003B" w:rsidP="00D200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FR"/>
        </w:rPr>
      </w:pPr>
      <w:r w:rsidRPr="00D2003B">
        <w:rPr>
          <w:rFonts w:eastAsia="Times New Roman" w:cs="Times New Roman"/>
          <w:szCs w:val="24"/>
          <w:lang w:val="fr-FR"/>
        </w:rPr>
        <w:t> </w:t>
      </w:r>
    </w:p>
    <w:p w14:paraId="2AC08931" w14:textId="77777777" w:rsidR="00D2003B" w:rsidRPr="00D2003B" w:rsidRDefault="00D2003B" w:rsidP="00D2003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2"/>
          <w:lang w:val="fr-FR"/>
        </w:rPr>
      </w:pP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ch,Tot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(t)=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fr-FR"/>
        </w:rPr>
        <w:t>∑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i=1I</w:t>
      </w:r>
      <w:r w:rsidRPr="00D2003B">
        <w:rPr>
          <w:rFonts w:ascii="STIXSizeFourSym" w:eastAsia="Times New Roman" w:hAnsi="STIXSizeFourSym" w:cs="Segoe UI"/>
          <w:color w:val="000000"/>
          <w:sz w:val="23"/>
          <w:szCs w:val="23"/>
          <w:bdr w:val="none" w:sz="0" w:space="0" w:color="auto" w:frame="1"/>
          <w:lang w:val="fr-FR"/>
        </w:rPr>
        <w:t>(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S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i</w:t>
      </w:r>
      <w:r w:rsidRPr="00D2003B">
        <w:rPr>
          <w:rFonts w:ascii="STIXSizeFourSym" w:eastAsia="Times New Roman" w:hAnsi="STIXSizeFourSym" w:cs="Segoe UI"/>
          <w:color w:val="000000"/>
          <w:sz w:val="23"/>
          <w:szCs w:val="23"/>
          <w:bdr w:val="none" w:sz="0" w:space="0" w:color="auto" w:frame="1"/>
          <w:lang w:val="fr-FR"/>
        </w:rPr>
        <w:t>(</w:t>
      </w:r>
      <w:r w:rsidRPr="00D2003B">
        <w:rPr>
          <w:rFonts w:ascii="Cambria Math" w:eastAsia="Times New Roman" w:hAnsi="Cambria Math" w:cs="Cambria Math"/>
          <w:color w:val="000000"/>
          <w:sz w:val="23"/>
          <w:szCs w:val="23"/>
          <w:bdr w:val="none" w:sz="0" w:space="0" w:color="auto" w:frame="1"/>
          <w:lang w:val="en-CA"/>
        </w:rPr>
        <w:t>𝑡</w:t>
      </w:r>
      <w:r w:rsidRPr="00D2003B">
        <w:rPr>
          <w:rFonts w:ascii="STIXSizeFourSym" w:eastAsia="Times New Roman" w:hAnsi="STIXSizeFourSym" w:cs="Segoe UI"/>
          <w:color w:val="000000"/>
          <w:sz w:val="23"/>
          <w:szCs w:val="23"/>
          <w:bdr w:val="none" w:sz="0" w:space="0" w:color="auto" w:frame="1"/>
          <w:lang w:val="fr-FR"/>
        </w:rPr>
        <w:t>)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∗</w:t>
      </w:r>
      <w:r w:rsidRPr="00D2003B">
        <w:rPr>
          <w:rFonts w:ascii="Cambria Math" w:eastAsia="Times New Roman" w:hAnsi="Cambria Math" w:cs="Cambria Math"/>
          <w:color w:val="000000"/>
          <w:sz w:val="23"/>
          <w:szCs w:val="23"/>
          <w:bdr w:val="none" w:sz="0" w:space="0" w:color="auto" w:frame="1"/>
          <w:lang w:val="en-CA"/>
        </w:rPr>
        <w:t>𝛿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ch,i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(t)∗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fr-FR"/>
        </w:rPr>
        <w:t>∑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n=12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fr-FR"/>
        </w:rPr>
        <w:t>(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ch,ni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(t)∗R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borne,ni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fr-FR"/>
        </w:rPr>
        <w:t>)</w:t>
      </w:r>
      <w:r w:rsidRPr="00D2003B">
        <w:rPr>
          <w:rFonts w:ascii="STIXSizeFourSym" w:eastAsia="Times New Roman" w:hAnsi="STIXSizeFourSym" w:cs="Segoe UI"/>
          <w:color w:val="000000"/>
          <w:sz w:val="23"/>
          <w:szCs w:val="23"/>
          <w:bdr w:val="none" w:sz="0" w:space="0" w:color="auto" w:frame="1"/>
          <w:lang w:val="fr-FR"/>
        </w:rPr>
        <w:t>)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Pch,Tott=∑i=1ISi(t)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∗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δ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ch,it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∗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∑n=12Pch,nit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∗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Rborne,ni</w:t>
      </w:r>
    </w:p>
    <w:p w14:paraId="375BD898" w14:textId="77777777" w:rsidR="00D2003B" w:rsidRPr="00D2003B" w:rsidRDefault="00D2003B" w:rsidP="00D2003B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18"/>
          <w:szCs w:val="18"/>
          <w:lang w:val="fr-FR"/>
        </w:rPr>
      </w:pPr>
      <w:r w:rsidRPr="00D2003B">
        <w:rPr>
          <w:rFonts w:eastAsia="Times New Roman" w:cs="Times New Roman"/>
          <w:color w:val="000000"/>
          <w:szCs w:val="24"/>
          <w:lang w:val="fr-FR"/>
        </w:rPr>
        <w:t> </w:t>
      </w:r>
    </w:p>
    <w:p w14:paraId="5991171C" w14:textId="77777777" w:rsidR="00D2003B" w:rsidRPr="00D2003B" w:rsidRDefault="00D2003B" w:rsidP="00D2003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2"/>
          <w:lang w:val="fr-FR"/>
        </w:rPr>
      </w:pP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dis,Tot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(t)=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fr-FR"/>
        </w:rPr>
        <w:t>∑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i=1I</w:t>
      </w:r>
      <w:r w:rsidRPr="00D2003B">
        <w:rPr>
          <w:rFonts w:ascii="STIXSizeFourSym" w:eastAsia="Times New Roman" w:hAnsi="STIXSizeFourSym" w:cs="Segoe UI"/>
          <w:color w:val="000000"/>
          <w:sz w:val="23"/>
          <w:szCs w:val="23"/>
          <w:bdr w:val="none" w:sz="0" w:space="0" w:color="auto" w:frame="1"/>
          <w:lang w:val="fr-FR"/>
        </w:rPr>
        <w:t>(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S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i</w:t>
      </w:r>
      <w:r w:rsidRPr="00D2003B">
        <w:rPr>
          <w:rFonts w:ascii="STIXSizeFourSym" w:eastAsia="Times New Roman" w:hAnsi="STIXSizeFourSym" w:cs="Segoe UI"/>
          <w:color w:val="000000"/>
          <w:sz w:val="23"/>
          <w:szCs w:val="23"/>
          <w:bdr w:val="none" w:sz="0" w:space="0" w:color="auto" w:frame="1"/>
          <w:lang w:val="fr-FR"/>
        </w:rPr>
        <w:t>(</w:t>
      </w:r>
      <w:r w:rsidRPr="00D2003B">
        <w:rPr>
          <w:rFonts w:ascii="Cambria Math" w:eastAsia="Times New Roman" w:hAnsi="Cambria Math" w:cs="Cambria Math"/>
          <w:color w:val="000000"/>
          <w:sz w:val="23"/>
          <w:szCs w:val="23"/>
          <w:bdr w:val="none" w:sz="0" w:space="0" w:color="auto" w:frame="1"/>
          <w:lang w:val="en-CA"/>
        </w:rPr>
        <w:t>𝑡</w:t>
      </w:r>
      <w:r w:rsidRPr="00D2003B">
        <w:rPr>
          <w:rFonts w:ascii="STIXSizeFourSym" w:eastAsia="Times New Roman" w:hAnsi="STIXSizeFourSym" w:cs="Segoe UI"/>
          <w:color w:val="000000"/>
          <w:sz w:val="23"/>
          <w:szCs w:val="23"/>
          <w:bdr w:val="none" w:sz="0" w:space="0" w:color="auto" w:frame="1"/>
          <w:lang w:val="fr-FR"/>
        </w:rPr>
        <w:t>)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∗</w:t>
      </w:r>
      <w:r w:rsidRPr="00D2003B">
        <w:rPr>
          <w:rFonts w:ascii="Cambria Math" w:eastAsia="Times New Roman" w:hAnsi="Cambria Math" w:cs="Cambria Math"/>
          <w:color w:val="000000"/>
          <w:sz w:val="23"/>
          <w:szCs w:val="23"/>
          <w:bdr w:val="none" w:sz="0" w:space="0" w:color="auto" w:frame="1"/>
          <w:lang w:val="en-CA"/>
        </w:rPr>
        <w:t>𝛿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dis,i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(t)∗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fr-FR"/>
        </w:rPr>
        <w:t>∑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n=12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fr-FR"/>
        </w:rPr>
        <w:t>(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dis ni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fr-FR"/>
        </w:rPr>
        <w:t>(t)∗R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fr-FR"/>
        </w:rPr>
        <w:t>borne,ni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fr-FR"/>
        </w:rPr>
        <w:t>)</w:t>
      </w:r>
      <w:r w:rsidRPr="00D2003B">
        <w:rPr>
          <w:rFonts w:ascii="STIXSizeFourSym" w:eastAsia="Times New Roman" w:hAnsi="STIXSizeFourSym" w:cs="Segoe UI"/>
          <w:color w:val="000000"/>
          <w:sz w:val="23"/>
          <w:szCs w:val="23"/>
          <w:bdr w:val="none" w:sz="0" w:space="0" w:color="auto" w:frame="1"/>
          <w:lang w:val="fr-FR"/>
        </w:rPr>
        <w:t>)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Pdis,Tott=∑i=1ISi(t)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∗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δ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dis,it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∗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∑n=12Pdis nit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fr-FR"/>
        </w:rPr>
        <w:t>∗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fr-FR"/>
        </w:rPr>
        <w:t>Rborne,ni</w:t>
      </w:r>
    </w:p>
    <w:p w14:paraId="2E30697C" w14:textId="77777777" w:rsidR="00D2003B" w:rsidRPr="00D2003B" w:rsidRDefault="00D2003B" w:rsidP="00D2003B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18"/>
          <w:szCs w:val="18"/>
          <w:lang w:val="fr-FR"/>
        </w:rPr>
      </w:pPr>
      <w:r w:rsidRPr="00D2003B">
        <w:rPr>
          <w:rFonts w:eastAsia="Times New Roman" w:cs="Times New Roman"/>
          <w:color w:val="000000"/>
          <w:szCs w:val="24"/>
          <w:lang w:val="fr-FR"/>
        </w:rPr>
        <w:t> </w:t>
      </w:r>
    </w:p>
    <w:p w14:paraId="124B8B7F" w14:textId="77777777" w:rsidR="00D2003B" w:rsidRPr="00D2003B" w:rsidRDefault="00D2003B" w:rsidP="00D2003B">
      <w:pPr>
        <w:numPr>
          <w:ilvl w:val="0"/>
          <w:numId w:val="49"/>
        </w:numPr>
        <w:spacing w:after="0" w:line="240" w:lineRule="auto"/>
        <w:ind w:firstLine="0"/>
        <w:textAlignment w:val="baseline"/>
        <w:rPr>
          <w:rFonts w:ascii="Calibri Light" w:eastAsia="Times New Roman" w:hAnsi="Calibri Light" w:cs="Calibri Light"/>
          <w:i/>
          <w:iCs/>
          <w:color w:val="2F5496"/>
          <w:szCs w:val="24"/>
          <w:lang w:val="en-CA"/>
        </w:rPr>
      </w:pPr>
      <w:r w:rsidRPr="00D2003B">
        <w:rPr>
          <w:rFonts w:ascii="Calibri Light" w:eastAsia="Times New Roman" w:hAnsi="Calibri Light" w:cs="Calibri Light"/>
          <w:i/>
          <w:iCs/>
          <w:color w:val="2F5496"/>
          <w:szCs w:val="24"/>
        </w:rPr>
        <w:lastRenderedPageBreak/>
        <w:t>Conditions d’opération</w:t>
      </w:r>
      <w:r w:rsidRPr="00D2003B">
        <w:rPr>
          <w:rFonts w:ascii="Calibri Light" w:eastAsia="Times New Roman" w:hAnsi="Calibri Light" w:cs="Calibri Light"/>
          <w:i/>
          <w:iCs/>
          <w:color w:val="2F5496"/>
          <w:szCs w:val="24"/>
          <w:lang w:val="en-CA"/>
        </w:rPr>
        <w:t> </w:t>
      </w:r>
    </w:p>
    <w:p w14:paraId="77334B9E" w14:textId="77777777" w:rsidR="00D2003B" w:rsidRPr="00D2003B" w:rsidRDefault="00D2003B" w:rsidP="00D2003B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eastAsia="Times New Roman" w:cs="Times New Roman"/>
          <w:szCs w:val="24"/>
          <w:lang w:val="en-CA"/>
        </w:rPr>
        <w:t> </w:t>
      </w:r>
    </w:p>
    <w:p w14:paraId="05E8ED5B" w14:textId="77777777" w:rsidR="00D2003B" w:rsidRPr="00D2003B" w:rsidRDefault="00D2003B" w:rsidP="00D200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eastAsia="Times New Roman" w:cs="Times New Roman"/>
          <w:szCs w:val="24"/>
          <w:lang w:val="en-CA"/>
        </w:rPr>
        <w:t> </w:t>
      </w:r>
    </w:p>
    <w:p w14:paraId="53E66066" w14:textId="77777777" w:rsidR="00D2003B" w:rsidRPr="00D2003B" w:rsidRDefault="00D2003B" w:rsidP="00D2003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2"/>
          <w:lang w:val="en-CA"/>
        </w:rPr>
      </w:pP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SOC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min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≤SOC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ni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(t)≤SOC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max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,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∈{1,..,I} &amp; 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n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∈{1,2}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SOCmin≤SOCni(t)≤SOCmax,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i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1,..,I &amp; 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n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1,2</w:t>
      </w:r>
    </w:p>
    <w:p w14:paraId="480D0691" w14:textId="77777777" w:rsidR="00D2003B" w:rsidRPr="00D2003B" w:rsidRDefault="00D2003B" w:rsidP="00D2003B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18"/>
          <w:szCs w:val="18"/>
          <w:lang w:val="en-CA"/>
        </w:rPr>
      </w:pPr>
      <w:r w:rsidRPr="00D2003B">
        <w:rPr>
          <w:rFonts w:eastAsia="Times New Roman" w:cs="Times New Roman"/>
          <w:color w:val="000000"/>
          <w:szCs w:val="24"/>
          <w:lang w:val="en-CA"/>
        </w:rPr>
        <w:t> </w:t>
      </w:r>
    </w:p>
    <w:p w14:paraId="36C1B687" w14:textId="77777777" w:rsidR="00D2003B" w:rsidRPr="00D2003B" w:rsidRDefault="00D2003B" w:rsidP="00D2003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2"/>
          <w:lang w:val="en-CA"/>
        </w:rPr>
      </w:pP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ch,min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≤P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ch,ni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en-CA"/>
        </w:rPr>
        <w:t>(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t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en-CA"/>
        </w:rPr>
        <w:t>)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≤P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ch,max,n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,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∈{1,..,I} &amp; 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n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∈{1,2}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Pch,min≤Pch,ni(t)≤Pch,max,n,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i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1,..,I &amp; 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n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1,2</w:t>
      </w:r>
    </w:p>
    <w:p w14:paraId="40842851" w14:textId="77777777" w:rsidR="00D2003B" w:rsidRPr="00D2003B" w:rsidRDefault="00D2003B" w:rsidP="00D2003B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18"/>
          <w:szCs w:val="18"/>
          <w:lang w:val="en-CA"/>
        </w:rPr>
      </w:pPr>
      <w:r w:rsidRPr="00D2003B">
        <w:rPr>
          <w:rFonts w:eastAsia="Times New Roman" w:cs="Times New Roman"/>
          <w:color w:val="000000"/>
          <w:szCs w:val="24"/>
          <w:lang w:val="en-CA"/>
        </w:rPr>
        <w:t> </w:t>
      </w:r>
    </w:p>
    <w:p w14:paraId="290B8C03" w14:textId="77777777" w:rsidR="00D2003B" w:rsidRPr="00D2003B" w:rsidRDefault="00D2003B" w:rsidP="00D2003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2"/>
          <w:lang w:val="en-CA"/>
        </w:rPr>
      </w:pP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dis,min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≤P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dis,ni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(t)≤P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dis,max n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,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∈{1,..,I} &amp; 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n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∈{1,2}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Pdis,min≤Pdis,nit≤Pdis,max n,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i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1,..,I &amp; 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n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1,2</w:t>
      </w:r>
    </w:p>
    <w:p w14:paraId="3B0707BC" w14:textId="77777777" w:rsidR="00D2003B" w:rsidRPr="00D2003B" w:rsidRDefault="00D2003B" w:rsidP="00D2003B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18"/>
          <w:szCs w:val="18"/>
          <w:lang w:val="en-CA"/>
        </w:rPr>
      </w:pPr>
      <w:r w:rsidRPr="00D2003B">
        <w:rPr>
          <w:rFonts w:eastAsia="Times New Roman" w:cs="Times New Roman"/>
          <w:color w:val="000000"/>
          <w:szCs w:val="24"/>
          <w:lang w:val="en-CA"/>
        </w:rPr>
        <w:t> </w:t>
      </w:r>
    </w:p>
    <w:p w14:paraId="17C09D6D" w14:textId="77777777" w:rsidR="00D2003B" w:rsidRPr="00D2003B" w:rsidRDefault="00D2003B" w:rsidP="00D2003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2"/>
          <w:lang w:val="en-CA"/>
        </w:rPr>
      </w:pPr>
      <w:r w:rsidRPr="00D2003B">
        <w:rPr>
          <w:rFonts w:ascii="Cambria Math" w:eastAsia="Times New Roman" w:hAnsi="Cambria Math" w:cs="Cambria Math"/>
          <w:color w:val="000000"/>
          <w:sz w:val="23"/>
          <w:szCs w:val="23"/>
          <w:bdr w:val="none" w:sz="0" w:space="0" w:color="auto" w:frame="1"/>
          <w:lang w:val="en-CA"/>
        </w:rPr>
        <w:t>𝛿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ch,i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(t)+</w:t>
      </w:r>
      <w:r w:rsidRPr="00D2003B">
        <w:rPr>
          <w:rFonts w:ascii="Cambria Math" w:eastAsia="Times New Roman" w:hAnsi="Cambria Math" w:cs="Cambria Math"/>
          <w:color w:val="000000"/>
          <w:sz w:val="23"/>
          <w:szCs w:val="23"/>
          <w:bdr w:val="none" w:sz="0" w:space="0" w:color="auto" w:frame="1"/>
          <w:lang w:val="en-CA"/>
        </w:rPr>
        <w:t>𝛿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dis,i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(t)=1,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∈{1,..,I}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δch,it+δdis,it=1,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i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1,..,I</w:t>
      </w:r>
    </w:p>
    <w:p w14:paraId="5364282D" w14:textId="77777777" w:rsidR="00D2003B" w:rsidRPr="00D2003B" w:rsidRDefault="00D2003B" w:rsidP="00D2003B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18"/>
          <w:szCs w:val="18"/>
          <w:lang w:val="en-CA"/>
        </w:rPr>
      </w:pPr>
      <w:r w:rsidRPr="00D2003B">
        <w:rPr>
          <w:rFonts w:eastAsia="Times New Roman" w:cs="Times New Roman"/>
          <w:color w:val="000000"/>
          <w:szCs w:val="24"/>
          <w:lang w:val="en-CA"/>
        </w:rPr>
        <w:t> </w:t>
      </w:r>
    </w:p>
    <w:p w14:paraId="44662E6C" w14:textId="77777777" w:rsidR="00D2003B" w:rsidRPr="00D2003B" w:rsidRDefault="00D2003B" w:rsidP="00D2003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2"/>
          <w:lang w:val="en-CA"/>
        </w:rPr>
      </w:pP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R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borne,ni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=</w:t>
      </w:r>
      <w:r w:rsidRPr="00D2003B">
        <w:rPr>
          <w:rFonts w:ascii="Cambria Math" w:eastAsia="Times New Roman" w:hAnsi="Cambria Math" w:cs="Cambria Math"/>
          <w:color w:val="000000"/>
          <w:sz w:val="23"/>
          <w:szCs w:val="23"/>
          <w:bdr w:val="none" w:sz="0" w:space="0" w:color="auto" w:frame="1"/>
          <w:lang w:val="en-CA"/>
        </w:rPr>
        <w:t>𝑓𝑐𝑡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en-CA"/>
        </w:rPr>
        <w:t>(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N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EVs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, R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ut,i</w:t>
      </w:r>
      <w:r w:rsidRPr="00D2003B">
        <w:rPr>
          <w:rFonts w:ascii="STIXSizeOneSym" w:eastAsia="Times New Roman" w:hAnsi="STIXSizeOneSym" w:cs="Segoe UI"/>
          <w:color w:val="000000"/>
          <w:sz w:val="23"/>
          <w:szCs w:val="23"/>
          <w:bdr w:val="none" w:sz="0" w:space="0" w:color="auto" w:frame="1"/>
          <w:lang w:val="en-CA"/>
        </w:rPr>
        <w:t>)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i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∈{1,..,I} &amp;  ∀</w:t>
      </w:r>
      <w:r w:rsidRPr="00D2003B">
        <w:rPr>
          <w:rFonts w:ascii="STIXGeneral-Regular" w:eastAsia="Times New Roman" w:hAnsi="STIXGeneral-Regular" w:cs="Segoe UI"/>
          <w:color w:val="000000"/>
          <w:sz w:val="16"/>
          <w:szCs w:val="16"/>
          <w:bdr w:val="none" w:sz="0" w:space="0" w:color="auto" w:frame="1"/>
          <w:lang w:val="en-CA"/>
        </w:rPr>
        <w:t>n</w:t>
      </w:r>
      <w:r w:rsidRPr="00D2003B">
        <w:rPr>
          <w:rFonts w:ascii="STIXGeneral-Regular" w:eastAsia="Times New Roman" w:hAnsi="STIXGeneral-Regular" w:cs="Segoe UI"/>
          <w:color w:val="000000"/>
          <w:sz w:val="23"/>
          <w:szCs w:val="23"/>
          <w:bdr w:val="none" w:sz="0" w:space="0" w:color="auto" w:frame="1"/>
          <w:lang w:val="en-CA"/>
        </w:rPr>
        <w:t>∈{1,2}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Rborne,ni=fct(NEVs, Rut,i)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i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1,..,I &amp;  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∀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n</w:t>
      </w:r>
      <w:r w:rsidRPr="00D2003B">
        <w:rPr>
          <w:rFonts w:ascii="Cambria Math" w:eastAsia="Times New Roman" w:hAnsi="Cambria Math" w:cs="Cambria Math"/>
          <w:color w:val="000000"/>
          <w:sz w:val="22"/>
          <w:bdr w:val="none" w:sz="0" w:space="0" w:color="auto" w:frame="1"/>
          <w:lang w:val="en-CA"/>
        </w:rPr>
        <w:t>∈</w:t>
      </w:r>
      <w:r w:rsidRPr="00D2003B">
        <w:rPr>
          <w:rFonts w:ascii="Segoe UI" w:eastAsia="Times New Roman" w:hAnsi="Segoe UI" w:cs="Segoe UI"/>
          <w:color w:val="000000"/>
          <w:sz w:val="22"/>
          <w:bdr w:val="none" w:sz="0" w:space="0" w:color="auto" w:frame="1"/>
          <w:lang w:val="en-CA"/>
        </w:rPr>
        <w:t>1,2</w:t>
      </w:r>
    </w:p>
    <w:p w14:paraId="1F0FCA8A" w14:textId="77777777" w:rsidR="00D2003B" w:rsidRPr="00D2003B" w:rsidRDefault="00D2003B" w:rsidP="00D2003B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000000"/>
          <w:sz w:val="18"/>
          <w:szCs w:val="18"/>
          <w:lang w:val="fr-FR"/>
        </w:rPr>
      </w:pPr>
      <w:r w:rsidRPr="00D2003B">
        <w:rPr>
          <w:rFonts w:eastAsia="Times New Roman" w:cs="Times New Roman"/>
          <w:color w:val="000000"/>
          <w:szCs w:val="24"/>
          <w:lang w:val="x-none"/>
        </w:rPr>
        <w:t>        ( à implémenter dynamiquement avec d’autres contraintess comme ( somme des Rbornes == N_evs) et le % par utilisateur ==100%</w:t>
      </w:r>
      <w:r w:rsidRPr="00D2003B">
        <w:rPr>
          <w:rFonts w:eastAsia="Times New Roman" w:cs="Times New Roman"/>
          <w:color w:val="000000"/>
          <w:szCs w:val="24"/>
          <w:lang w:val="fr-FR"/>
        </w:rPr>
        <w:t> </w:t>
      </w:r>
    </w:p>
    <w:p w14:paraId="3BD9D9CA" w14:textId="77777777" w:rsidR="00D2003B" w:rsidRPr="00D2003B" w:rsidRDefault="00D2003B" w:rsidP="00D2003B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val="fr-FR"/>
        </w:rPr>
      </w:pPr>
      <w:r w:rsidRPr="00D2003B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val="fr-FR"/>
        </w:rPr>
        <w:t> </w:t>
      </w:r>
      <w:r w:rsidRPr="00D2003B">
        <w:rPr>
          <w:rFonts w:eastAsia="Times New Roman" w:cs="Times New Roman"/>
          <w:szCs w:val="24"/>
          <w:lang w:val="fr-FR"/>
        </w:rPr>
        <w:t> </w:t>
      </w:r>
    </w:p>
    <w:p w14:paraId="2F84E311" w14:textId="77777777" w:rsidR="00D2003B" w:rsidRPr="00D2003B" w:rsidRDefault="00D2003B" w:rsidP="00D2003B">
      <w:pPr>
        <w:numPr>
          <w:ilvl w:val="0"/>
          <w:numId w:val="50"/>
        </w:numPr>
        <w:spacing w:after="0" w:line="240" w:lineRule="auto"/>
        <w:ind w:firstLine="0"/>
        <w:textAlignment w:val="baseline"/>
        <w:rPr>
          <w:rFonts w:eastAsia="Times New Roman" w:cs="Times New Roman"/>
          <w:b/>
          <w:bCs/>
          <w:szCs w:val="24"/>
          <w:lang w:val="fr-FR"/>
        </w:rPr>
      </w:pPr>
      <w:r w:rsidRPr="00D2003B">
        <w:rPr>
          <w:rFonts w:eastAsia="Times New Roman" w:cs="Times New Roman"/>
          <w:b/>
          <w:bCs/>
          <w:szCs w:val="24"/>
        </w:rPr>
        <w:t>Choix des technologies et des caractéristiques techniques</w:t>
      </w:r>
      <w:r w:rsidRPr="00D2003B">
        <w:rPr>
          <w:rFonts w:eastAsia="Times New Roman" w:cs="Times New Roman"/>
          <w:b/>
          <w:bCs/>
          <w:szCs w:val="24"/>
          <w:lang w:val="fr-F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525"/>
        <w:gridCol w:w="990"/>
      </w:tblGrid>
      <w:tr w:rsidR="00D2003B" w:rsidRPr="00D2003B" w14:paraId="77E1F8CE" w14:textId="77777777" w:rsidTr="00D2003B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7BDFF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Variables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0A9AA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Modèle Complet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49CA48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Unités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659D8FDE" w14:textId="77777777" w:rsidTr="00D2003B">
        <w:trPr>
          <w:trHeight w:val="345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2F012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Ce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0B87B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0.003830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22DA2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$/kWh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4273E46D" w14:textId="77777777" w:rsidTr="00D2003B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526B1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Cp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A357C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14.677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72A014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$/kWh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1DB738C5" w14:textId="77777777" w:rsidTr="00D2003B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0EF62C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Cb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6E841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[0.0196, 0.268]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8B93D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$/Δt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76CAB91C" w14:textId="77777777" w:rsidTr="00D2003B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9AEB7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P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souscrite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07175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10 000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D5A37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2E815FE6" w14:textId="77777777" w:rsidTr="00D2003B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2C4BCD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SOC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min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4CF36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9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6E3F5A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kWh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25492379" w14:textId="77777777" w:rsidTr="00D2003B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48CC3A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SOC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max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FA675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48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31CB18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kWh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07483B28" w14:textId="77777777" w:rsidTr="00D2003B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2A4F0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P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ch,min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E45B4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0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50546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43E7D2E3" w14:textId="77777777" w:rsidTr="00D2003B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21025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P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ch,max n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2587F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[10, 63]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9E020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033BC7C8" w14:textId="77777777" w:rsidTr="00D2003B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22F33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P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dis,min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97E1D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0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7D60E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7D722B06" w14:textId="77777777" w:rsidTr="00D2003B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BFE54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P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dis,max n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8989C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[10, 63]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37D13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3F1ED9DF" w14:textId="77777777" w:rsidTr="00D2003B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E97F51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β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ch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5FCE6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0.93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3DF6A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%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217525FC" w14:textId="77777777" w:rsidTr="00D2003B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91D3A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β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dis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2EC0D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0.93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6681F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%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0F3AF7D5" w14:textId="77777777" w:rsidTr="00D2003B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3EFB48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N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EVs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3ABE9D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1600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F757C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Qté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070375CA" w14:textId="77777777" w:rsidTr="00D2003B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25B6D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P</w:t>
            </w:r>
            <w:r w:rsidRPr="00D2003B">
              <w:rPr>
                <w:rFonts w:eastAsia="Times New Roman" w:cs="Times New Roman"/>
                <w:sz w:val="19"/>
                <w:szCs w:val="19"/>
                <w:vertAlign w:val="subscript"/>
              </w:rPr>
              <w:t>b</w:t>
            </w:r>
            <w:r w:rsidRPr="00D2003B">
              <w:rPr>
                <w:rFonts w:eastAsia="Times New Roman" w:cs="Times New Roman"/>
                <w:szCs w:val="24"/>
              </w:rPr>
              <w:t>(t)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3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A5583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>[Valeur fournie dans le problème]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  <w:p w14:paraId="676F7886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</w:rPr>
              <w:t>Voir fichier excel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</w:p>
          <w:p w14:paraId="3A6FA923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szCs w:val="24"/>
                <w:shd w:val="clear" w:color="auto" w:fill="FFFF00"/>
              </w:rPr>
              <w:t>max: 12442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br/>
            </w:r>
            <w:r w:rsidRPr="00D2003B">
              <w:rPr>
                <w:rFonts w:eastAsia="Times New Roman" w:cs="Times New Roman"/>
                <w:szCs w:val="24"/>
                <w:shd w:val="clear" w:color="auto" w:fill="FFFF00"/>
              </w:rPr>
              <w:t>max section écrétée: 2442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t> </w:t>
            </w:r>
            <w:r w:rsidRPr="00D2003B">
              <w:rPr>
                <w:rFonts w:eastAsia="Times New Roman" w:cs="Times New Roman"/>
                <w:szCs w:val="24"/>
                <w:lang w:val="fr-FR"/>
              </w:rPr>
              <w:br/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8723D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kW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</w:tbl>
    <w:p w14:paraId="2ACA81E1" w14:textId="77777777" w:rsidR="00D2003B" w:rsidRPr="00D2003B" w:rsidRDefault="00D2003B" w:rsidP="00D200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eastAsia="Times New Roman" w:cs="Times New Roman"/>
          <w:szCs w:val="24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90"/>
        <w:gridCol w:w="825"/>
        <w:gridCol w:w="1170"/>
        <w:gridCol w:w="1170"/>
        <w:gridCol w:w="1185"/>
        <w:gridCol w:w="2295"/>
      </w:tblGrid>
      <w:tr w:rsidR="00D2003B" w:rsidRPr="00D2003B" w14:paraId="1E924CD1" w14:textId="77777777" w:rsidTr="00D2003B">
        <w:trPr>
          <w:trHeight w:val="2205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E550C2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Variables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57E8E9" w14:textId="77777777" w:rsidR="00D2003B" w:rsidRPr="00D2003B" w:rsidRDefault="00D2003B" w:rsidP="00D2003B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43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8F0297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Modèle Complet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353CB" w14:textId="77777777" w:rsidR="00D2003B" w:rsidRPr="00D2003B" w:rsidRDefault="00D2003B" w:rsidP="00D2003B">
            <w:pPr>
              <w:spacing w:after="0" w:line="240" w:lineRule="auto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7AB5B146" w14:textId="77777777" w:rsidTr="00D2003B">
        <w:trPr>
          <w:trHeight w:val="300"/>
        </w:trPr>
        <w:tc>
          <w:tcPr>
            <w:tcW w:w="16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9BEFF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lastRenderedPageBreak/>
              <w:t>Si(t)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412B02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i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1BB4A1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1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D7A93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2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843D6F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3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591AF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4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22AF8F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68C28068" w14:textId="77777777" w:rsidTr="00D2003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ED0B4" w14:textId="77777777" w:rsidR="00D2003B" w:rsidRPr="00D2003B" w:rsidRDefault="00D2003B" w:rsidP="00D2003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en-CA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79500B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Arrivée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0C136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shd w:val="clear" w:color="auto" w:fill="FF00FF"/>
              </w:rPr>
              <w:t>07h30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012156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10h00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8CFA9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08h00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F3640F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13h00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248DF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70A972C2" w14:textId="77777777" w:rsidTr="00D2003B">
        <w:trPr>
          <w:trHeight w:val="40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4F71E" w14:textId="77777777" w:rsidR="00D2003B" w:rsidRPr="00D2003B" w:rsidRDefault="00D2003B" w:rsidP="00D2003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en-CA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8EB81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Départ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7F70C8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17h00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675FC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15h00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90968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12h30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AAB1DA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shd w:val="clear" w:color="auto" w:fill="FF00FF"/>
              </w:rPr>
              <w:t>20h30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5AE38" w14:textId="77777777" w:rsidR="00D2003B" w:rsidRPr="00D2003B" w:rsidRDefault="00D2003B" w:rsidP="00D2003B">
            <w:pPr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042B2FFC" w14:textId="77777777" w:rsidTr="00D2003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A46334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R</w:t>
            </w:r>
            <w:r w:rsidRPr="00D2003B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</w:rPr>
              <w:t>ut,i</w:t>
            </w:r>
            <w:r w:rsidRPr="00D2003B">
              <w:rPr>
                <w:rFonts w:eastAsia="Times New Roman" w:cs="Times New Roman"/>
                <w:sz w:val="19"/>
                <w:szCs w:val="19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7E9CEE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%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57248A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42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17FF3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1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66180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19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472546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38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6DA3A1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1A7F81E5" w14:textId="77777777" w:rsidTr="00D2003B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DC7785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Avec repartition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br/>
            </w:r>
            <w:r w:rsidRPr="00D2003B">
              <w:rPr>
                <w:rFonts w:eastAsia="Times New Roman" w:cs="Times New Roman"/>
                <w:b/>
                <w:bCs/>
                <w:szCs w:val="24"/>
              </w:rPr>
              <w:t>N=2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1D9CC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%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6D2E98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75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13BA3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50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799B75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50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4D96AC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50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9FCAE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2621D204" w14:textId="77777777" w:rsidTr="00D2003B">
        <w:trPr>
          <w:trHeight w:val="300"/>
        </w:trPr>
        <w:tc>
          <w:tcPr>
            <w:tcW w:w="16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A6EA23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b/>
                <w:bCs/>
                <w:szCs w:val="24"/>
              </w:rPr>
              <w:t>R</w:t>
            </w:r>
            <w:r w:rsidRPr="00D2003B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</w:rPr>
              <w:t>bornet,ni  en Vehicules</w:t>
            </w:r>
            <w:r w:rsidRPr="00D2003B">
              <w:rPr>
                <w:rFonts w:eastAsia="Times New Roman" w:cs="Times New Roman"/>
                <w:sz w:val="19"/>
                <w:szCs w:val="19"/>
                <w:lang w:val="fr-FR"/>
              </w:rPr>
              <w:t> </w:t>
            </w:r>
          </w:p>
          <w:p w14:paraId="2671002E" w14:textId="77777777" w:rsidR="00D2003B" w:rsidRPr="00D2003B" w:rsidRDefault="00D2003B" w:rsidP="00D2003B">
            <w:pPr>
              <w:spacing w:after="0" w:line="240" w:lineRule="auto"/>
              <w:jc w:val="left"/>
              <w:textAlignment w:val="baseline"/>
              <w:rPr>
                <w:rFonts w:eastAsia="Times New Roman" w:cs="Times New Roman"/>
                <w:szCs w:val="24"/>
                <w:lang w:val="fr-FR"/>
              </w:rPr>
            </w:pPr>
            <w:r w:rsidRPr="00D2003B">
              <w:rPr>
                <w:rFonts w:eastAsia="Times New Roman" w:cs="Times New Roman"/>
                <w:b/>
                <w:bCs/>
                <w:sz w:val="19"/>
                <w:szCs w:val="19"/>
                <w:vertAlign w:val="subscript"/>
              </w:rPr>
              <w:t>*(version fixe)</w:t>
            </w:r>
            <w:r w:rsidRPr="00D2003B">
              <w:rPr>
                <w:rFonts w:eastAsia="Times New Roman" w:cs="Times New Roman"/>
                <w:sz w:val="19"/>
                <w:szCs w:val="19"/>
                <w:lang w:val="fr-FR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20B8C8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N=2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DA2D9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504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3D68FF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8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F1FCBE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152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79D37A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304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B2A99E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7F890B62" w14:textId="77777777" w:rsidTr="00D2003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29F18" w14:textId="77777777" w:rsidR="00D2003B" w:rsidRPr="00D2003B" w:rsidRDefault="00D2003B" w:rsidP="00D2003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en-CA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1E4C0A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N=3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7D9E6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168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4F2439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8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2D7481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152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DB2B85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304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138B2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  <w:tr w:rsidR="00D2003B" w:rsidRPr="00D2003B" w14:paraId="2B465674" w14:textId="77777777" w:rsidTr="00D2003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869F38" w14:textId="77777777" w:rsidR="00D2003B" w:rsidRPr="00D2003B" w:rsidRDefault="00D2003B" w:rsidP="00D2003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val="en-CA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97017C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Total du i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20B93B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672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6ED556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16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FB3A54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304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F98C8B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608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919D24" w14:textId="77777777" w:rsidR="00D2003B" w:rsidRPr="00D2003B" w:rsidRDefault="00D2003B" w:rsidP="00D2003B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Cs w:val="24"/>
                <w:lang w:val="en-CA"/>
              </w:rPr>
            </w:pPr>
            <w:r w:rsidRPr="00D2003B">
              <w:rPr>
                <w:rFonts w:eastAsia="Times New Roman" w:cs="Times New Roman"/>
                <w:szCs w:val="24"/>
              </w:rPr>
              <w:t>1600==Nevs</w:t>
            </w:r>
            <w:r w:rsidRPr="00D2003B">
              <w:rPr>
                <w:rFonts w:eastAsia="Times New Roman" w:cs="Times New Roman"/>
                <w:szCs w:val="24"/>
                <w:lang w:val="en-CA"/>
              </w:rPr>
              <w:t> </w:t>
            </w:r>
          </w:p>
        </w:tc>
      </w:tr>
    </w:tbl>
    <w:p w14:paraId="446F7AF4" w14:textId="77777777" w:rsidR="00D2003B" w:rsidRPr="00D2003B" w:rsidRDefault="00D2003B" w:rsidP="00D2003B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ascii="Calibri" w:eastAsia="Times New Roman" w:hAnsi="Calibri" w:cs="Calibri"/>
          <w:b/>
          <w:bCs/>
          <w:i/>
          <w:iCs/>
          <w:color w:val="000000"/>
          <w:sz w:val="22"/>
        </w:rPr>
        <w:t>Source: mémoire d'</w:t>
      </w:r>
      <w:r w:rsidRPr="00D2003B">
        <w:rPr>
          <w:rFonts w:ascii="Calibri" w:eastAsia="Times New Roman" w:hAnsi="Calibri" w:cs="Calibri"/>
          <w:b/>
          <w:bCs/>
          <w:color w:val="000000"/>
          <w:szCs w:val="24"/>
        </w:rPr>
        <w:t>ISMAIL ZEJLI </w:t>
      </w:r>
      <w:r w:rsidRPr="00D2003B">
        <w:rPr>
          <w:rFonts w:ascii="Calibri" w:eastAsia="Times New Roman" w:hAnsi="Calibri" w:cs="Calibri"/>
          <w:color w:val="000000"/>
          <w:szCs w:val="24"/>
          <w:lang w:val="en-CA"/>
        </w:rPr>
        <w:t> </w:t>
      </w:r>
    </w:p>
    <w:p w14:paraId="03CCC22E" w14:textId="77777777" w:rsidR="00D2003B" w:rsidRPr="00D2003B" w:rsidRDefault="00D2003B" w:rsidP="00D200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eastAsia="Times New Roman" w:cs="Times New Roman"/>
          <w:szCs w:val="24"/>
          <w:lang w:val="en-CA"/>
        </w:rPr>
        <w:t> </w:t>
      </w:r>
    </w:p>
    <w:p w14:paraId="61420286" w14:textId="77777777" w:rsidR="00D2003B" w:rsidRPr="00D2003B" w:rsidRDefault="00D2003B" w:rsidP="00D200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eastAsia="Times New Roman" w:cs="Times New Roman"/>
          <w:szCs w:val="24"/>
          <w:lang w:val="en-CA"/>
        </w:rPr>
        <w:t> </w:t>
      </w:r>
    </w:p>
    <w:p w14:paraId="3C67C824" w14:textId="77777777" w:rsidR="00D2003B" w:rsidRPr="00D2003B" w:rsidRDefault="00D2003B" w:rsidP="00D2003B">
      <w:pPr>
        <w:spacing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val="en-CA"/>
        </w:rPr>
        <w:t> </w:t>
      </w:r>
      <w:r w:rsidRPr="00D2003B">
        <w:rPr>
          <w:rFonts w:eastAsia="Times New Roman" w:cs="Times New Roman"/>
          <w:szCs w:val="24"/>
          <w:lang w:val="en-CA"/>
        </w:rPr>
        <w:t> </w:t>
      </w:r>
    </w:p>
    <w:p w14:paraId="7475D169" w14:textId="77777777" w:rsidR="00D2003B" w:rsidRPr="00D2003B" w:rsidRDefault="00D2003B" w:rsidP="00D2003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D2003B">
        <w:rPr>
          <w:rFonts w:eastAsia="Times New Roman" w:cs="Times New Roman"/>
          <w:szCs w:val="24"/>
          <w:lang w:val="en-CA"/>
        </w:rPr>
        <w:t> </w:t>
      </w:r>
    </w:p>
    <w:p w14:paraId="2D8DD7C8" w14:textId="0341EA17" w:rsidR="397DEC38" w:rsidRPr="00D2003B" w:rsidRDefault="397DEC38" w:rsidP="00D2003B"/>
    <w:sectPr w:rsidR="397DEC38" w:rsidRPr="00D2003B" w:rsidSect="00BB0EA2"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B93DF" w14:textId="77777777" w:rsidR="00AD6FCC" w:rsidRDefault="00AD6FCC" w:rsidP="002D5A17">
      <w:pPr>
        <w:spacing w:after="0"/>
      </w:pPr>
      <w:r>
        <w:separator/>
      </w:r>
    </w:p>
  </w:endnote>
  <w:endnote w:type="continuationSeparator" w:id="0">
    <w:p w14:paraId="37423F81" w14:textId="77777777" w:rsidR="00AD6FCC" w:rsidRDefault="00AD6FCC" w:rsidP="002D5A17">
      <w:pPr>
        <w:spacing w:after="0"/>
      </w:pPr>
      <w:r>
        <w:continuationSeparator/>
      </w:r>
    </w:p>
  </w:endnote>
  <w:endnote w:type="continuationNotice" w:id="1">
    <w:p w14:paraId="0A2FECAF" w14:textId="77777777" w:rsidR="00AD6FCC" w:rsidRDefault="00AD6F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General-Regular">
    <w:altName w:val="Cambria"/>
    <w:panose1 w:val="020B0604020202020204"/>
    <w:charset w:val="00"/>
    <w:family w:val="roman"/>
    <w:notTrueType/>
    <w:pitch w:val="default"/>
  </w:font>
  <w:font w:name="STIXGeneral-Italic">
    <w:altName w:val="Cambria"/>
    <w:panose1 w:val="020B0604020202020204"/>
    <w:charset w:val="00"/>
    <w:family w:val="roman"/>
    <w:notTrueType/>
    <w:pitch w:val="default"/>
  </w:font>
  <w:font w:name="STIXSizeOneSym">
    <w:altName w:val="Cambria"/>
    <w:panose1 w:val="020B0604020202020204"/>
    <w:charset w:val="00"/>
    <w:family w:val="roman"/>
    <w:notTrueType/>
    <w:pitch w:val="default"/>
  </w:font>
  <w:font w:name="STIXSizeFourSym">
    <w:altName w:val="Cambria"/>
    <w:panose1 w:val="020B0604020202020204"/>
    <w:charset w:val="00"/>
    <w:family w:val="roman"/>
    <w:notTrueType/>
    <w:pitch w:val="default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D377" w14:textId="77777777" w:rsidR="00AD6FCC" w:rsidRDefault="00AD6FCC" w:rsidP="002D5A17">
      <w:pPr>
        <w:spacing w:after="0"/>
      </w:pPr>
      <w:r>
        <w:separator/>
      </w:r>
    </w:p>
  </w:footnote>
  <w:footnote w:type="continuationSeparator" w:id="0">
    <w:p w14:paraId="4ED1D7F0" w14:textId="77777777" w:rsidR="00AD6FCC" w:rsidRDefault="00AD6FCC" w:rsidP="002D5A17">
      <w:pPr>
        <w:spacing w:after="0"/>
      </w:pPr>
      <w:r>
        <w:continuationSeparator/>
      </w:r>
    </w:p>
  </w:footnote>
  <w:footnote w:type="continuationNotice" w:id="1">
    <w:p w14:paraId="728617A0" w14:textId="77777777" w:rsidR="00AD6FCC" w:rsidRDefault="00AD6FC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eKX56BME5C2jA" int2:id="1K5wyo7h">
      <int2:state int2:value="Rejected" int2:type="LegacyProofing"/>
    </int2:textHash>
    <int2:textHash int2:hashCode="SCvWTGyfCYye+L" int2:id="EBpjsigw">
      <int2:state int2:value="Rejected" int2:type="LegacyProofing"/>
    </int2:textHash>
    <int2:textHash int2:hashCode="bnOUQTC7QitHWW" int2:id="REs41wwv">
      <int2:state int2:value="Rejected" int2:type="LegacyProofing"/>
    </int2:textHash>
    <int2:textHash int2:hashCode="AlrUbXAt60DlJG" int2:id="hFRnw0W7">
      <int2:state int2:value="Rejected" int2:type="LegacyProofing"/>
    </int2:textHash>
    <int2:textHash int2:hashCode="5Zowj1L+4kAC14" int2:id="mzr4qyr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343"/>
    <w:multiLevelType w:val="multilevel"/>
    <w:tmpl w:val="401A7D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80A20"/>
    <w:multiLevelType w:val="multilevel"/>
    <w:tmpl w:val="5B94CD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401C1"/>
    <w:multiLevelType w:val="hybridMultilevel"/>
    <w:tmpl w:val="8724CE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E1C28D42"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D597D"/>
    <w:multiLevelType w:val="hybridMultilevel"/>
    <w:tmpl w:val="FFFFFFFF"/>
    <w:lvl w:ilvl="0" w:tplc="DD88302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7689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2D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E3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CB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967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2D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66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7EC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39390"/>
    <w:multiLevelType w:val="hybridMultilevel"/>
    <w:tmpl w:val="FFFFFFFF"/>
    <w:lvl w:ilvl="0" w:tplc="6C66EE2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44A61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67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949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60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EC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AA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80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48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E467"/>
    <w:multiLevelType w:val="hybridMultilevel"/>
    <w:tmpl w:val="FFFFFFFF"/>
    <w:lvl w:ilvl="0" w:tplc="EB32883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F020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4A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24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E9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09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0B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AE2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46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02549"/>
    <w:multiLevelType w:val="multilevel"/>
    <w:tmpl w:val="29E836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21957"/>
    <w:multiLevelType w:val="hybridMultilevel"/>
    <w:tmpl w:val="C8CCC8D0"/>
    <w:lvl w:ilvl="0" w:tplc="E640C518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A3833"/>
    <w:multiLevelType w:val="multilevel"/>
    <w:tmpl w:val="691CD1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2E417E"/>
    <w:multiLevelType w:val="multilevel"/>
    <w:tmpl w:val="5B543D7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0" w15:restartNumberingAfterBreak="0">
    <w:nsid w:val="17820CCF"/>
    <w:multiLevelType w:val="multilevel"/>
    <w:tmpl w:val="C5561E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nnexe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96326CA"/>
    <w:multiLevelType w:val="multilevel"/>
    <w:tmpl w:val="B0AAE3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73AC6"/>
    <w:multiLevelType w:val="multilevel"/>
    <w:tmpl w:val="FD042E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66F32"/>
    <w:multiLevelType w:val="hybridMultilevel"/>
    <w:tmpl w:val="FFFFFFFF"/>
    <w:lvl w:ilvl="0" w:tplc="FC8C4FBC">
      <w:start w:val="1"/>
      <w:numFmt w:val="decimal"/>
      <w:lvlText w:val="%1."/>
      <w:lvlJc w:val="left"/>
      <w:pPr>
        <w:ind w:left="720" w:hanging="360"/>
      </w:pPr>
    </w:lvl>
    <w:lvl w:ilvl="1" w:tplc="42CC1422">
      <w:start w:val="1"/>
      <w:numFmt w:val="lowerLetter"/>
      <w:lvlText w:val="%2."/>
      <w:lvlJc w:val="left"/>
      <w:pPr>
        <w:ind w:left="1440" w:hanging="360"/>
      </w:pPr>
    </w:lvl>
    <w:lvl w:ilvl="2" w:tplc="A67C7910">
      <w:start w:val="1"/>
      <w:numFmt w:val="lowerRoman"/>
      <w:lvlText w:val="%3."/>
      <w:lvlJc w:val="right"/>
      <w:pPr>
        <w:ind w:left="2160" w:hanging="180"/>
      </w:pPr>
    </w:lvl>
    <w:lvl w:ilvl="3" w:tplc="DDDE33EC">
      <w:start w:val="1"/>
      <w:numFmt w:val="decimal"/>
      <w:lvlText w:val="%4."/>
      <w:lvlJc w:val="left"/>
      <w:pPr>
        <w:ind w:left="2880" w:hanging="360"/>
      </w:pPr>
    </w:lvl>
    <w:lvl w:ilvl="4" w:tplc="571AF340">
      <w:start w:val="1"/>
      <w:numFmt w:val="lowerLetter"/>
      <w:lvlText w:val="%5."/>
      <w:lvlJc w:val="left"/>
      <w:pPr>
        <w:ind w:left="3600" w:hanging="360"/>
      </w:pPr>
    </w:lvl>
    <w:lvl w:ilvl="5" w:tplc="813C74FE">
      <w:start w:val="1"/>
      <w:numFmt w:val="lowerRoman"/>
      <w:lvlText w:val="%6."/>
      <w:lvlJc w:val="right"/>
      <w:pPr>
        <w:ind w:left="4320" w:hanging="180"/>
      </w:pPr>
    </w:lvl>
    <w:lvl w:ilvl="6" w:tplc="D6E6DC62">
      <w:start w:val="1"/>
      <w:numFmt w:val="decimal"/>
      <w:lvlText w:val="%7."/>
      <w:lvlJc w:val="left"/>
      <w:pPr>
        <w:ind w:left="5040" w:hanging="360"/>
      </w:pPr>
    </w:lvl>
    <w:lvl w:ilvl="7" w:tplc="505C52D6">
      <w:start w:val="1"/>
      <w:numFmt w:val="lowerLetter"/>
      <w:lvlText w:val="%8."/>
      <w:lvlJc w:val="left"/>
      <w:pPr>
        <w:ind w:left="5760" w:hanging="360"/>
      </w:pPr>
    </w:lvl>
    <w:lvl w:ilvl="8" w:tplc="72B86D1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67F67"/>
    <w:multiLevelType w:val="hybridMultilevel"/>
    <w:tmpl w:val="FFFFFFFF"/>
    <w:lvl w:ilvl="0" w:tplc="2EBADF8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CEE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89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E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49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6E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A4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65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EC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D26A9"/>
    <w:multiLevelType w:val="multilevel"/>
    <w:tmpl w:val="9A7275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581247"/>
    <w:multiLevelType w:val="multilevel"/>
    <w:tmpl w:val="DEDAEB78"/>
    <w:lvl w:ilvl="0">
      <w:start w:val="1"/>
      <w:numFmt w:val="decimal"/>
      <w:pStyle w:val="Titreniveau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0CD7676"/>
    <w:multiLevelType w:val="hybridMultilevel"/>
    <w:tmpl w:val="CFA206F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A947C3"/>
    <w:multiLevelType w:val="hybridMultilevel"/>
    <w:tmpl w:val="FFFFFFFF"/>
    <w:lvl w:ilvl="0" w:tplc="4AE0EFC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79927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28A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6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20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20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E5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67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106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449F7"/>
    <w:multiLevelType w:val="multilevel"/>
    <w:tmpl w:val="6C4632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Annexe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9B92517"/>
    <w:multiLevelType w:val="multilevel"/>
    <w:tmpl w:val="0C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440135B"/>
    <w:multiLevelType w:val="hybridMultilevel"/>
    <w:tmpl w:val="6D90BE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3C76C"/>
    <w:multiLevelType w:val="hybridMultilevel"/>
    <w:tmpl w:val="FFFFFFFF"/>
    <w:lvl w:ilvl="0" w:tplc="BFE6768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8D742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26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82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A3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29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2A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61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60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CE649"/>
    <w:multiLevelType w:val="hybridMultilevel"/>
    <w:tmpl w:val="FFFFFFFF"/>
    <w:lvl w:ilvl="0" w:tplc="547805E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0BA1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27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CB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E3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6A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64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6A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EA7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E1325"/>
    <w:multiLevelType w:val="multilevel"/>
    <w:tmpl w:val="555E68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3867B9"/>
    <w:multiLevelType w:val="hybridMultilevel"/>
    <w:tmpl w:val="BCD24F6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D3A8A"/>
    <w:multiLevelType w:val="hybridMultilevel"/>
    <w:tmpl w:val="21FE50E0"/>
    <w:name w:val="Titre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F202A"/>
    <w:multiLevelType w:val="multilevel"/>
    <w:tmpl w:val="4B94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501762"/>
    <w:multiLevelType w:val="hybridMultilevel"/>
    <w:tmpl w:val="11F8BF22"/>
    <w:lvl w:ilvl="0" w:tplc="96DC1DA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0A66C4"/>
    <w:multiLevelType w:val="hybridMultilevel"/>
    <w:tmpl w:val="50CAAA00"/>
    <w:lvl w:ilvl="0" w:tplc="860C0B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E1CF6"/>
    <w:multiLevelType w:val="multilevel"/>
    <w:tmpl w:val="6EEE27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52041C"/>
    <w:multiLevelType w:val="hybridMultilevel"/>
    <w:tmpl w:val="A0B0ED7A"/>
    <w:lvl w:ilvl="0" w:tplc="3AAAE8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A64579"/>
    <w:multiLevelType w:val="multilevel"/>
    <w:tmpl w:val="E6864B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625C1F"/>
    <w:multiLevelType w:val="hybridMultilevel"/>
    <w:tmpl w:val="CFA0E83E"/>
    <w:lvl w:ilvl="0" w:tplc="3CC228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B65E99"/>
    <w:multiLevelType w:val="multilevel"/>
    <w:tmpl w:val="96EC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0F368D"/>
    <w:multiLevelType w:val="hybridMultilevel"/>
    <w:tmpl w:val="DD4421E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4E2AD4"/>
    <w:multiLevelType w:val="multilevel"/>
    <w:tmpl w:val="6FB4E3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5FF07F"/>
    <w:multiLevelType w:val="hybridMultilevel"/>
    <w:tmpl w:val="FFFFFFFF"/>
    <w:lvl w:ilvl="0" w:tplc="6FDCC8C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E618D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06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45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8A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45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C9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E8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CB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14B7C"/>
    <w:multiLevelType w:val="hybridMultilevel"/>
    <w:tmpl w:val="FFFFFFFF"/>
    <w:lvl w:ilvl="0" w:tplc="CE1E12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DA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A26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A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A8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C3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0C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E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48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4D10EC"/>
    <w:multiLevelType w:val="multilevel"/>
    <w:tmpl w:val="AE92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3C36D1"/>
    <w:multiLevelType w:val="multilevel"/>
    <w:tmpl w:val="71F064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4972DE"/>
    <w:multiLevelType w:val="hybridMultilevel"/>
    <w:tmpl w:val="FFFFFFFF"/>
    <w:lvl w:ilvl="0" w:tplc="B2C004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EB68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07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41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A4C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61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2A8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26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01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497626">
    <w:abstractNumId w:val="13"/>
  </w:num>
  <w:num w:numId="2" w16cid:durableId="266085136">
    <w:abstractNumId w:val="38"/>
  </w:num>
  <w:num w:numId="3" w16cid:durableId="1805349152">
    <w:abstractNumId w:val="23"/>
  </w:num>
  <w:num w:numId="4" w16cid:durableId="823743477">
    <w:abstractNumId w:val="41"/>
  </w:num>
  <w:num w:numId="5" w16cid:durableId="1572419933">
    <w:abstractNumId w:val="22"/>
  </w:num>
  <w:num w:numId="6" w16cid:durableId="1900703768">
    <w:abstractNumId w:val="3"/>
  </w:num>
  <w:num w:numId="7" w16cid:durableId="1094861957">
    <w:abstractNumId w:val="4"/>
  </w:num>
  <w:num w:numId="8" w16cid:durableId="1426685573">
    <w:abstractNumId w:val="14"/>
  </w:num>
  <w:num w:numId="9" w16cid:durableId="1703705611">
    <w:abstractNumId w:val="5"/>
  </w:num>
  <w:num w:numId="10" w16cid:durableId="1180122114">
    <w:abstractNumId w:val="37"/>
  </w:num>
  <w:num w:numId="11" w16cid:durableId="612901170">
    <w:abstractNumId w:val="18"/>
  </w:num>
  <w:num w:numId="12" w16cid:durableId="953175927">
    <w:abstractNumId w:val="16"/>
  </w:num>
  <w:num w:numId="13" w16cid:durableId="1382821399">
    <w:abstractNumId w:val="19"/>
  </w:num>
  <w:num w:numId="14" w16cid:durableId="4046479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1649695">
    <w:abstractNumId w:val="31"/>
  </w:num>
  <w:num w:numId="16" w16cid:durableId="1791825568">
    <w:abstractNumId w:val="9"/>
    <w:lvlOverride w:ilvl="0">
      <w:startOverride w:val="1"/>
    </w:lvlOverride>
  </w:num>
  <w:num w:numId="17" w16cid:durableId="1428041977">
    <w:abstractNumId w:val="9"/>
    <w:lvlOverride w:ilvl="0"/>
    <w:lvlOverride w:ilvl="1">
      <w:startOverride w:val="1"/>
    </w:lvlOverride>
  </w:num>
  <w:num w:numId="18" w16cid:durableId="402724409">
    <w:abstractNumId w:val="9"/>
    <w:lvlOverride w:ilvl="0"/>
    <w:lvlOverride w:ilvl="1">
      <w:startOverride w:val="1"/>
    </w:lvlOverride>
  </w:num>
  <w:num w:numId="19" w16cid:durableId="38405688">
    <w:abstractNumId w:val="9"/>
    <w:lvlOverride w:ilvl="0"/>
    <w:lvlOverride w:ilvl="1">
      <w:startOverride w:val="1"/>
    </w:lvlOverride>
  </w:num>
  <w:num w:numId="20" w16cid:durableId="1382746865">
    <w:abstractNumId w:val="9"/>
    <w:lvlOverride w:ilvl="0"/>
    <w:lvlOverride w:ilvl="1">
      <w:startOverride w:val="1"/>
    </w:lvlOverride>
  </w:num>
  <w:num w:numId="21" w16cid:durableId="957836207">
    <w:abstractNumId w:val="26"/>
  </w:num>
  <w:num w:numId="22" w16cid:durableId="711883062">
    <w:abstractNumId w:val="21"/>
  </w:num>
  <w:num w:numId="23" w16cid:durableId="1999069872">
    <w:abstractNumId w:val="17"/>
  </w:num>
  <w:num w:numId="24" w16cid:durableId="1376197842">
    <w:abstractNumId w:val="10"/>
  </w:num>
  <w:num w:numId="25" w16cid:durableId="559092361">
    <w:abstractNumId w:val="20"/>
  </w:num>
  <w:num w:numId="26" w16cid:durableId="1842818326">
    <w:abstractNumId w:val="33"/>
  </w:num>
  <w:num w:numId="27" w16cid:durableId="1808890321">
    <w:abstractNumId w:val="29"/>
  </w:num>
  <w:num w:numId="28" w16cid:durableId="1368489837">
    <w:abstractNumId w:val="28"/>
  </w:num>
  <w:num w:numId="29" w16cid:durableId="1339966561">
    <w:abstractNumId w:val="25"/>
  </w:num>
  <w:num w:numId="30" w16cid:durableId="236212064">
    <w:abstractNumId w:val="35"/>
  </w:num>
  <w:num w:numId="31" w16cid:durableId="18425479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42973014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873945">
    <w:abstractNumId w:val="19"/>
  </w:num>
  <w:num w:numId="34" w16cid:durableId="1385520590">
    <w:abstractNumId w:val="2"/>
  </w:num>
  <w:num w:numId="35" w16cid:durableId="996492018">
    <w:abstractNumId w:val="7"/>
  </w:num>
  <w:num w:numId="36" w16cid:durableId="303775972">
    <w:abstractNumId w:val="8"/>
  </w:num>
  <w:num w:numId="37" w16cid:durableId="928739042">
    <w:abstractNumId w:val="39"/>
  </w:num>
  <w:num w:numId="38" w16cid:durableId="915475117">
    <w:abstractNumId w:val="34"/>
  </w:num>
  <w:num w:numId="39" w16cid:durableId="1223519562">
    <w:abstractNumId w:val="24"/>
  </w:num>
  <w:num w:numId="40" w16cid:durableId="1862739348">
    <w:abstractNumId w:val="0"/>
  </w:num>
  <w:num w:numId="41" w16cid:durableId="1521620912">
    <w:abstractNumId w:val="32"/>
  </w:num>
  <w:num w:numId="42" w16cid:durableId="1804082410">
    <w:abstractNumId w:val="40"/>
  </w:num>
  <w:num w:numId="43" w16cid:durableId="1833642993">
    <w:abstractNumId w:val="27"/>
  </w:num>
  <w:num w:numId="44" w16cid:durableId="2089886522">
    <w:abstractNumId w:val="1"/>
  </w:num>
  <w:num w:numId="45" w16cid:durableId="420642763">
    <w:abstractNumId w:val="15"/>
  </w:num>
  <w:num w:numId="46" w16cid:durableId="1622229912">
    <w:abstractNumId w:val="11"/>
  </w:num>
  <w:num w:numId="47" w16cid:durableId="1907182198">
    <w:abstractNumId w:val="12"/>
  </w:num>
  <w:num w:numId="48" w16cid:durableId="1512644452">
    <w:abstractNumId w:val="30"/>
  </w:num>
  <w:num w:numId="49" w16cid:durableId="163982740">
    <w:abstractNumId w:val="36"/>
  </w:num>
  <w:num w:numId="50" w16cid:durableId="143609811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cumentProtection w:edit="comment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9zx5pvtazf5f6exad85s2zt25wfxxarfdpv&quot;&gt;My EndNote Library&lt;record-ids&gt;&lt;item&gt;2&lt;/item&gt;&lt;item&gt;6&lt;/item&gt;&lt;item&gt;8&lt;/item&gt;&lt;item&gt;9&lt;/item&gt;&lt;/record-ids&gt;&lt;/item&gt;&lt;/Libraries&gt;"/>
  </w:docVars>
  <w:rsids>
    <w:rsidRoot w:val="00231022"/>
    <w:rsid w:val="00000024"/>
    <w:rsid w:val="00000042"/>
    <w:rsid w:val="00000155"/>
    <w:rsid w:val="000004BC"/>
    <w:rsid w:val="00000A04"/>
    <w:rsid w:val="00000D66"/>
    <w:rsid w:val="000017F7"/>
    <w:rsid w:val="0000186D"/>
    <w:rsid w:val="0000189D"/>
    <w:rsid w:val="00001996"/>
    <w:rsid w:val="000019AF"/>
    <w:rsid w:val="00001CD1"/>
    <w:rsid w:val="00001EFC"/>
    <w:rsid w:val="0000204E"/>
    <w:rsid w:val="000020EE"/>
    <w:rsid w:val="000028D4"/>
    <w:rsid w:val="00002A79"/>
    <w:rsid w:val="00002AE7"/>
    <w:rsid w:val="00002B5F"/>
    <w:rsid w:val="00002B77"/>
    <w:rsid w:val="00003169"/>
    <w:rsid w:val="0000330A"/>
    <w:rsid w:val="00003564"/>
    <w:rsid w:val="000038C3"/>
    <w:rsid w:val="00003984"/>
    <w:rsid w:val="00003ACF"/>
    <w:rsid w:val="0000459A"/>
    <w:rsid w:val="00004620"/>
    <w:rsid w:val="00004995"/>
    <w:rsid w:val="000056A1"/>
    <w:rsid w:val="00005A44"/>
    <w:rsid w:val="00005F54"/>
    <w:rsid w:val="00006037"/>
    <w:rsid w:val="000066F5"/>
    <w:rsid w:val="00006AD7"/>
    <w:rsid w:val="00006B1A"/>
    <w:rsid w:val="00006C51"/>
    <w:rsid w:val="00007376"/>
    <w:rsid w:val="000073AA"/>
    <w:rsid w:val="000073CA"/>
    <w:rsid w:val="000076A8"/>
    <w:rsid w:val="00007CAE"/>
    <w:rsid w:val="00007CE8"/>
    <w:rsid w:val="00007E38"/>
    <w:rsid w:val="000101D2"/>
    <w:rsid w:val="00010729"/>
    <w:rsid w:val="000107E2"/>
    <w:rsid w:val="00010974"/>
    <w:rsid w:val="000109B2"/>
    <w:rsid w:val="00010D9D"/>
    <w:rsid w:val="000112C0"/>
    <w:rsid w:val="00011330"/>
    <w:rsid w:val="0001158E"/>
    <w:rsid w:val="000117C5"/>
    <w:rsid w:val="000120F4"/>
    <w:rsid w:val="0001299D"/>
    <w:rsid w:val="00012B0C"/>
    <w:rsid w:val="00012B36"/>
    <w:rsid w:val="00012E0B"/>
    <w:rsid w:val="0001322D"/>
    <w:rsid w:val="000135E5"/>
    <w:rsid w:val="000137ED"/>
    <w:rsid w:val="00013E7E"/>
    <w:rsid w:val="00013F7A"/>
    <w:rsid w:val="00013FA4"/>
    <w:rsid w:val="000140A1"/>
    <w:rsid w:val="0001471B"/>
    <w:rsid w:val="00014D12"/>
    <w:rsid w:val="00014D22"/>
    <w:rsid w:val="00014E9D"/>
    <w:rsid w:val="00015838"/>
    <w:rsid w:val="00015B14"/>
    <w:rsid w:val="00015B1D"/>
    <w:rsid w:val="00015E7C"/>
    <w:rsid w:val="000174A0"/>
    <w:rsid w:val="0001753F"/>
    <w:rsid w:val="0001793C"/>
    <w:rsid w:val="00017A1F"/>
    <w:rsid w:val="00017C5C"/>
    <w:rsid w:val="00017C76"/>
    <w:rsid w:val="00017F17"/>
    <w:rsid w:val="000200FF"/>
    <w:rsid w:val="0002015D"/>
    <w:rsid w:val="000205BE"/>
    <w:rsid w:val="00020A5A"/>
    <w:rsid w:val="000213DC"/>
    <w:rsid w:val="000215D9"/>
    <w:rsid w:val="00021760"/>
    <w:rsid w:val="00021AB2"/>
    <w:rsid w:val="00021CB1"/>
    <w:rsid w:val="00021CE6"/>
    <w:rsid w:val="00021CEA"/>
    <w:rsid w:val="00021FC1"/>
    <w:rsid w:val="00022472"/>
    <w:rsid w:val="00022686"/>
    <w:rsid w:val="000226EC"/>
    <w:rsid w:val="0002289D"/>
    <w:rsid w:val="0002314D"/>
    <w:rsid w:val="00023239"/>
    <w:rsid w:val="0002413F"/>
    <w:rsid w:val="0002417F"/>
    <w:rsid w:val="00024230"/>
    <w:rsid w:val="00024684"/>
    <w:rsid w:val="0002485A"/>
    <w:rsid w:val="000248E3"/>
    <w:rsid w:val="00024A74"/>
    <w:rsid w:val="00024C11"/>
    <w:rsid w:val="00024CFB"/>
    <w:rsid w:val="00024EAB"/>
    <w:rsid w:val="000253D9"/>
    <w:rsid w:val="0002593B"/>
    <w:rsid w:val="000259F3"/>
    <w:rsid w:val="00025DA2"/>
    <w:rsid w:val="00025DBC"/>
    <w:rsid w:val="00026042"/>
    <w:rsid w:val="000262AA"/>
    <w:rsid w:val="000268E4"/>
    <w:rsid w:val="00026977"/>
    <w:rsid w:val="00026B25"/>
    <w:rsid w:val="00026CF1"/>
    <w:rsid w:val="00027279"/>
    <w:rsid w:val="00027CC6"/>
    <w:rsid w:val="00030142"/>
    <w:rsid w:val="000307AD"/>
    <w:rsid w:val="00030928"/>
    <w:rsid w:val="00030B89"/>
    <w:rsid w:val="00030C23"/>
    <w:rsid w:val="00030CD9"/>
    <w:rsid w:val="000312C3"/>
    <w:rsid w:val="000317BE"/>
    <w:rsid w:val="00031B7E"/>
    <w:rsid w:val="00031CB7"/>
    <w:rsid w:val="00032014"/>
    <w:rsid w:val="000321CB"/>
    <w:rsid w:val="0003352F"/>
    <w:rsid w:val="00033637"/>
    <w:rsid w:val="00033796"/>
    <w:rsid w:val="000348DE"/>
    <w:rsid w:val="00034A7B"/>
    <w:rsid w:val="00035016"/>
    <w:rsid w:val="0003528D"/>
    <w:rsid w:val="00035735"/>
    <w:rsid w:val="00035BA1"/>
    <w:rsid w:val="000360D8"/>
    <w:rsid w:val="00036179"/>
    <w:rsid w:val="0003629D"/>
    <w:rsid w:val="00036FA6"/>
    <w:rsid w:val="000373FB"/>
    <w:rsid w:val="000403F5"/>
    <w:rsid w:val="0004048A"/>
    <w:rsid w:val="00040AF4"/>
    <w:rsid w:val="0004108B"/>
    <w:rsid w:val="00041AFE"/>
    <w:rsid w:val="00041DD4"/>
    <w:rsid w:val="00042123"/>
    <w:rsid w:val="0004221A"/>
    <w:rsid w:val="000426F0"/>
    <w:rsid w:val="00042A74"/>
    <w:rsid w:val="00042CED"/>
    <w:rsid w:val="00042D73"/>
    <w:rsid w:val="00042EF9"/>
    <w:rsid w:val="0004339B"/>
    <w:rsid w:val="000434F8"/>
    <w:rsid w:val="00043721"/>
    <w:rsid w:val="0004399D"/>
    <w:rsid w:val="00043CE5"/>
    <w:rsid w:val="000447D0"/>
    <w:rsid w:val="00044A12"/>
    <w:rsid w:val="00044AB4"/>
    <w:rsid w:val="000451AD"/>
    <w:rsid w:val="00045359"/>
    <w:rsid w:val="00045A80"/>
    <w:rsid w:val="00045D51"/>
    <w:rsid w:val="000461AC"/>
    <w:rsid w:val="0004623B"/>
    <w:rsid w:val="000463DB"/>
    <w:rsid w:val="00046421"/>
    <w:rsid w:val="00046671"/>
    <w:rsid w:val="00046C0B"/>
    <w:rsid w:val="00046FD2"/>
    <w:rsid w:val="00047102"/>
    <w:rsid w:val="00047472"/>
    <w:rsid w:val="000476AB"/>
    <w:rsid w:val="000477CC"/>
    <w:rsid w:val="000478DA"/>
    <w:rsid w:val="00047D1B"/>
    <w:rsid w:val="00047E22"/>
    <w:rsid w:val="00047F32"/>
    <w:rsid w:val="0005030D"/>
    <w:rsid w:val="00050355"/>
    <w:rsid w:val="000505BD"/>
    <w:rsid w:val="00050BB1"/>
    <w:rsid w:val="00050C6A"/>
    <w:rsid w:val="000516A8"/>
    <w:rsid w:val="00051D84"/>
    <w:rsid w:val="000520A4"/>
    <w:rsid w:val="00052430"/>
    <w:rsid w:val="00052583"/>
    <w:rsid w:val="00052B96"/>
    <w:rsid w:val="00052D96"/>
    <w:rsid w:val="000530ED"/>
    <w:rsid w:val="000531AB"/>
    <w:rsid w:val="000531D3"/>
    <w:rsid w:val="00054591"/>
    <w:rsid w:val="0005489F"/>
    <w:rsid w:val="000548D3"/>
    <w:rsid w:val="00055216"/>
    <w:rsid w:val="000557D7"/>
    <w:rsid w:val="00055B47"/>
    <w:rsid w:val="00055C01"/>
    <w:rsid w:val="00055CF1"/>
    <w:rsid w:val="00055D70"/>
    <w:rsid w:val="00055F3F"/>
    <w:rsid w:val="00056A92"/>
    <w:rsid w:val="00056BF6"/>
    <w:rsid w:val="000570CB"/>
    <w:rsid w:val="00057228"/>
    <w:rsid w:val="0005728B"/>
    <w:rsid w:val="0005746D"/>
    <w:rsid w:val="00057A1E"/>
    <w:rsid w:val="00057B43"/>
    <w:rsid w:val="000604F1"/>
    <w:rsid w:val="0006079C"/>
    <w:rsid w:val="000607DF"/>
    <w:rsid w:val="000607F0"/>
    <w:rsid w:val="00060834"/>
    <w:rsid w:val="00060D88"/>
    <w:rsid w:val="00060F79"/>
    <w:rsid w:val="0006112F"/>
    <w:rsid w:val="00061C0A"/>
    <w:rsid w:val="00061E2C"/>
    <w:rsid w:val="0006239A"/>
    <w:rsid w:val="000627E3"/>
    <w:rsid w:val="00062942"/>
    <w:rsid w:val="00062D79"/>
    <w:rsid w:val="00063260"/>
    <w:rsid w:val="0006381B"/>
    <w:rsid w:val="00063D1D"/>
    <w:rsid w:val="00063FD3"/>
    <w:rsid w:val="00064101"/>
    <w:rsid w:val="000642A8"/>
    <w:rsid w:val="00064AB2"/>
    <w:rsid w:val="00064D0A"/>
    <w:rsid w:val="00064D2B"/>
    <w:rsid w:val="000656AE"/>
    <w:rsid w:val="00065A3A"/>
    <w:rsid w:val="00065C40"/>
    <w:rsid w:val="0006611C"/>
    <w:rsid w:val="000662BE"/>
    <w:rsid w:val="00066467"/>
    <w:rsid w:val="00066706"/>
    <w:rsid w:val="00066A5D"/>
    <w:rsid w:val="00066B7F"/>
    <w:rsid w:val="000671EC"/>
    <w:rsid w:val="000675CF"/>
    <w:rsid w:val="00067946"/>
    <w:rsid w:val="00067B2F"/>
    <w:rsid w:val="0007008E"/>
    <w:rsid w:val="0007051B"/>
    <w:rsid w:val="000707C3"/>
    <w:rsid w:val="00070ADB"/>
    <w:rsid w:val="0007117D"/>
    <w:rsid w:val="00071404"/>
    <w:rsid w:val="00071466"/>
    <w:rsid w:val="000717C0"/>
    <w:rsid w:val="00071B9D"/>
    <w:rsid w:val="00071D92"/>
    <w:rsid w:val="00071EA3"/>
    <w:rsid w:val="00071F25"/>
    <w:rsid w:val="000721AE"/>
    <w:rsid w:val="00072621"/>
    <w:rsid w:val="000727BA"/>
    <w:rsid w:val="00073312"/>
    <w:rsid w:val="0007331B"/>
    <w:rsid w:val="00073626"/>
    <w:rsid w:val="00073659"/>
    <w:rsid w:val="0007365E"/>
    <w:rsid w:val="00073828"/>
    <w:rsid w:val="00073921"/>
    <w:rsid w:val="00073C2D"/>
    <w:rsid w:val="00073FE7"/>
    <w:rsid w:val="000741D4"/>
    <w:rsid w:val="0007436B"/>
    <w:rsid w:val="00074417"/>
    <w:rsid w:val="00074562"/>
    <w:rsid w:val="000745D6"/>
    <w:rsid w:val="000746FB"/>
    <w:rsid w:val="000747F4"/>
    <w:rsid w:val="00074AFE"/>
    <w:rsid w:val="00074C12"/>
    <w:rsid w:val="00074FB3"/>
    <w:rsid w:val="0007550F"/>
    <w:rsid w:val="0007554C"/>
    <w:rsid w:val="000755E4"/>
    <w:rsid w:val="00075631"/>
    <w:rsid w:val="000757AB"/>
    <w:rsid w:val="00075D5E"/>
    <w:rsid w:val="00075EC6"/>
    <w:rsid w:val="00076899"/>
    <w:rsid w:val="000770C4"/>
    <w:rsid w:val="00077992"/>
    <w:rsid w:val="00077F24"/>
    <w:rsid w:val="00080695"/>
    <w:rsid w:val="00080861"/>
    <w:rsid w:val="00080939"/>
    <w:rsid w:val="00080B7D"/>
    <w:rsid w:val="00081147"/>
    <w:rsid w:val="000817B4"/>
    <w:rsid w:val="0008184D"/>
    <w:rsid w:val="00081EB7"/>
    <w:rsid w:val="00081F39"/>
    <w:rsid w:val="00082011"/>
    <w:rsid w:val="00082433"/>
    <w:rsid w:val="00082620"/>
    <w:rsid w:val="0008270F"/>
    <w:rsid w:val="00082733"/>
    <w:rsid w:val="0008275A"/>
    <w:rsid w:val="000829BB"/>
    <w:rsid w:val="000829D5"/>
    <w:rsid w:val="00082C1E"/>
    <w:rsid w:val="00083B2A"/>
    <w:rsid w:val="00083EF3"/>
    <w:rsid w:val="0008448D"/>
    <w:rsid w:val="0008452B"/>
    <w:rsid w:val="000847D8"/>
    <w:rsid w:val="00084800"/>
    <w:rsid w:val="00084DF1"/>
    <w:rsid w:val="00084F94"/>
    <w:rsid w:val="00085992"/>
    <w:rsid w:val="00085B78"/>
    <w:rsid w:val="00085CE4"/>
    <w:rsid w:val="000867E4"/>
    <w:rsid w:val="000868B2"/>
    <w:rsid w:val="00086BD9"/>
    <w:rsid w:val="0008716E"/>
    <w:rsid w:val="00087866"/>
    <w:rsid w:val="00090663"/>
    <w:rsid w:val="00090B40"/>
    <w:rsid w:val="00090CC6"/>
    <w:rsid w:val="00090CF7"/>
    <w:rsid w:val="00090DBF"/>
    <w:rsid w:val="000912B4"/>
    <w:rsid w:val="0009144A"/>
    <w:rsid w:val="00091C95"/>
    <w:rsid w:val="00092CDC"/>
    <w:rsid w:val="00093029"/>
    <w:rsid w:val="000933FA"/>
    <w:rsid w:val="00093D08"/>
    <w:rsid w:val="00093DC9"/>
    <w:rsid w:val="00094396"/>
    <w:rsid w:val="0009497D"/>
    <w:rsid w:val="00094CF3"/>
    <w:rsid w:val="00094D8D"/>
    <w:rsid w:val="0009527F"/>
    <w:rsid w:val="0009542F"/>
    <w:rsid w:val="00095A21"/>
    <w:rsid w:val="00095DA2"/>
    <w:rsid w:val="0009624A"/>
    <w:rsid w:val="000962E5"/>
    <w:rsid w:val="000965E4"/>
    <w:rsid w:val="00097088"/>
    <w:rsid w:val="0009762B"/>
    <w:rsid w:val="00097DE1"/>
    <w:rsid w:val="00097E5D"/>
    <w:rsid w:val="000A0CA0"/>
    <w:rsid w:val="000A1243"/>
    <w:rsid w:val="000A1D98"/>
    <w:rsid w:val="000A23A3"/>
    <w:rsid w:val="000A23DC"/>
    <w:rsid w:val="000A2B13"/>
    <w:rsid w:val="000A2D12"/>
    <w:rsid w:val="000A2E7B"/>
    <w:rsid w:val="000A309A"/>
    <w:rsid w:val="000A33B9"/>
    <w:rsid w:val="000A33CF"/>
    <w:rsid w:val="000A3A93"/>
    <w:rsid w:val="000A3BEF"/>
    <w:rsid w:val="000A3E97"/>
    <w:rsid w:val="000A3EDA"/>
    <w:rsid w:val="000A4984"/>
    <w:rsid w:val="000A5871"/>
    <w:rsid w:val="000A5C5C"/>
    <w:rsid w:val="000A5D03"/>
    <w:rsid w:val="000A61B4"/>
    <w:rsid w:val="000A61F2"/>
    <w:rsid w:val="000A628F"/>
    <w:rsid w:val="000A6CED"/>
    <w:rsid w:val="000A702D"/>
    <w:rsid w:val="000A71EF"/>
    <w:rsid w:val="000A73B5"/>
    <w:rsid w:val="000A78FE"/>
    <w:rsid w:val="000B002B"/>
    <w:rsid w:val="000B02E8"/>
    <w:rsid w:val="000B02FD"/>
    <w:rsid w:val="000B0380"/>
    <w:rsid w:val="000B07FE"/>
    <w:rsid w:val="000B0984"/>
    <w:rsid w:val="000B09AD"/>
    <w:rsid w:val="000B0D33"/>
    <w:rsid w:val="000B1030"/>
    <w:rsid w:val="000B156D"/>
    <w:rsid w:val="000B1765"/>
    <w:rsid w:val="000B1E57"/>
    <w:rsid w:val="000B1FA5"/>
    <w:rsid w:val="000B1FEF"/>
    <w:rsid w:val="000B205C"/>
    <w:rsid w:val="000B2AA0"/>
    <w:rsid w:val="000B2DA9"/>
    <w:rsid w:val="000B2ED6"/>
    <w:rsid w:val="000B33DA"/>
    <w:rsid w:val="000B350C"/>
    <w:rsid w:val="000B444F"/>
    <w:rsid w:val="000B452E"/>
    <w:rsid w:val="000B4A51"/>
    <w:rsid w:val="000B4BF3"/>
    <w:rsid w:val="000B4C92"/>
    <w:rsid w:val="000B551A"/>
    <w:rsid w:val="000B5758"/>
    <w:rsid w:val="000B5EA2"/>
    <w:rsid w:val="000B5EC7"/>
    <w:rsid w:val="000B60EB"/>
    <w:rsid w:val="000B621F"/>
    <w:rsid w:val="000B6ACB"/>
    <w:rsid w:val="000B713D"/>
    <w:rsid w:val="000B7155"/>
    <w:rsid w:val="000B75F4"/>
    <w:rsid w:val="000B76A5"/>
    <w:rsid w:val="000B77FF"/>
    <w:rsid w:val="000B781D"/>
    <w:rsid w:val="000B7D49"/>
    <w:rsid w:val="000C0054"/>
    <w:rsid w:val="000C03E9"/>
    <w:rsid w:val="000C04DC"/>
    <w:rsid w:val="000C0A9B"/>
    <w:rsid w:val="000C0AC8"/>
    <w:rsid w:val="000C0B22"/>
    <w:rsid w:val="000C0D06"/>
    <w:rsid w:val="000C0D38"/>
    <w:rsid w:val="000C0EAC"/>
    <w:rsid w:val="000C1386"/>
    <w:rsid w:val="000C1516"/>
    <w:rsid w:val="000C164B"/>
    <w:rsid w:val="000C18E6"/>
    <w:rsid w:val="000C19B7"/>
    <w:rsid w:val="000C1BDE"/>
    <w:rsid w:val="000C1DF6"/>
    <w:rsid w:val="000C2085"/>
    <w:rsid w:val="000C2622"/>
    <w:rsid w:val="000C262C"/>
    <w:rsid w:val="000C29D6"/>
    <w:rsid w:val="000C2D26"/>
    <w:rsid w:val="000C3435"/>
    <w:rsid w:val="000C3744"/>
    <w:rsid w:val="000C3BFF"/>
    <w:rsid w:val="000C3D60"/>
    <w:rsid w:val="000C3E40"/>
    <w:rsid w:val="000C3EE1"/>
    <w:rsid w:val="000C4138"/>
    <w:rsid w:val="000C42A1"/>
    <w:rsid w:val="000C4B42"/>
    <w:rsid w:val="000C4F22"/>
    <w:rsid w:val="000C5393"/>
    <w:rsid w:val="000C597E"/>
    <w:rsid w:val="000C60A9"/>
    <w:rsid w:val="000C6215"/>
    <w:rsid w:val="000C648E"/>
    <w:rsid w:val="000C6688"/>
    <w:rsid w:val="000C6A96"/>
    <w:rsid w:val="000C6CDE"/>
    <w:rsid w:val="000C725D"/>
    <w:rsid w:val="000C72B2"/>
    <w:rsid w:val="000C76A5"/>
    <w:rsid w:val="000C7730"/>
    <w:rsid w:val="000C794E"/>
    <w:rsid w:val="000D002C"/>
    <w:rsid w:val="000D036D"/>
    <w:rsid w:val="000D0557"/>
    <w:rsid w:val="000D0703"/>
    <w:rsid w:val="000D0923"/>
    <w:rsid w:val="000D0BAC"/>
    <w:rsid w:val="000D114F"/>
    <w:rsid w:val="000D14D7"/>
    <w:rsid w:val="000D2397"/>
    <w:rsid w:val="000D27C2"/>
    <w:rsid w:val="000D28B3"/>
    <w:rsid w:val="000D2A76"/>
    <w:rsid w:val="000D2A7D"/>
    <w:rsid w:val="000D2B8D"/>
    <w:rsid w:val="000D34A6"/>
    <w:rsid w:val="000D3F35"/>
    <w:rsid w:val="000D3FAB"/>
    <w:rsid w:val="000D4166"/>
    <w:rsid w:val="000D41E8"/>
    <w:rsid w:val="000D4A99"/>
    <w:rsid w:val="000D4C48"/>
    <w:rsid w:val="000D4CC9"/>
    <w:rsid w:val="000D4FF8"/>
    <w:rsid w:val="000D508C"/>
    <w:rsid w:val="000D54AF"/>
    <w:rsid w:val="000D559D"/>
    <w:rsid w:val="000D5F00"/>
    <w:rsid w:val="000D60F1"/>
    <w:rsid w:val="000D61E6"/>
    <w:rsid w:val="000D64D1"/>
    <w:rsid w:val="000D6872"/>
    <w:rsid w:val="000D6B34"/>
    <w:rsid w:val="000D6C57"/>
    <w:rsid w:val="000D6E37"/>
    <w:rsid w:val="000D6F10"/>
    <w:rsid w:val="000D71B5"/>
    <w:rsid w:val="000D7548"/>
    <w:rsid w:val="000D75C1"/>
    <w:rsid w:val="000D7782"/>
    <w:rsid w:val="000E01D4"/>
    <w:rsid w:val="000E0618"/>
    <w:rsid w:val="000E0AAC"/>
    <w:rsid w:val="000E0C87"/>
    <w:rsid w:val="000E16AB"/>
    <w:rsid w:val="000E19EA"/>
    <w:rsid w:val="000E1AE8"/>
    <w:rsid w:val="000E2079"/>
    <w:rsid w:val="000E228F"/>
    <w:rsid w:val="000E26F1"/>
    <w:rsid w:val="000E26F8"/>
    <w:rsid w:val="000E27B0"/>
    <w:rsid w:val="000E2A0C"/>
    <w:rsid w:val="000E2F21"/>
    <w:rsid w:val="000E30F7"/>
    <w:rsid w:val="000E352A"/>
    <w:rsid w:val="000E36E7"/>
    <w:rsid w:val="000E3B59"/>
    <w:rsid w:val="000E3B88"/>
    <w:rsid w:val="000E3CD2"/>
    <w:rsid w:val="000E4209"/>
    <w:rsid w:val="000E4C05"/>
    <w:rsid w:val="000E4EB9"/>
    <w:rsid w:val="000E52F7"/>
    <w:rsid w:val="000E58FD"/>
    <w:rsid w:val="000E5DC8"/>
    <w:rsid w:val="000E60E6"/>
    <w:rsid w:val="000E6276"/>
    <w:rsid w:val="000E644E"/>
    <w:rsid w:val="000E645A"/>
    <w:rsid w:val="000E65D4"/>
    <w:rsid w:val="000E664B"/>
    <w:rsid w:val="000E6806"/>
    <w:rsid w:val="000E7DC4"/>
    <w:rsid w:val="000F07BB"/>
    <w:rsid w:val="000F0CA9"/>
    <w:rsid w:val="000F0EDE"/>
    <w:rsid w:val="000F0F64"/>
    <w:rsid w:val="000F11CF"/>
    <w:rsid w:val="000F12C3"/>
    <w:rsid w:val="000F13B0"/>
    <w:rsid w:val="000F14D3"/>
    <w:rsid w:val="000F160F"/>
    <w:rsid w:val="000F1ACF"/>
    <w:rsid w:val="000F2251"/>
    <w:rsid w:val="000F22AE"/>
    <w:rsid w:val="000F243B"/>
    <w:rsid w:val="000F2CB6"/>
    <w:rsid w:val="000F2F9A"/>
    <w:rsid w:val="000F2FC1"/>
    <w:rsid w:val="000F347B"/>
    <w:rsid w:val="000F355C"/>
    <w:rsid w:val="000F3721"/>
    <w:rsid w:val="000F3AF2"/>
    <w:rsid w:val="000F3F58"/>
    <w:rsid w:val="000F4238"/>
    <w:rsid w:val="000F4317"/>
    <w:rsid w:val="000F4509"/>
    <w:rsid w:val="000F4666"/>
    <w:rsid w:val="000F489E"/>
    <w:rsid w:val="000F48FC"/>
    <w:rsid w:val="000F4A01"/>
    <w:rsid w:val="000F4A10"/>
    <w:rsid w:val="000F4D6F"/>
    <w:rsid w:val="000F4E4D"/>
    <w:rsid w:val="000F4F03"/>
    <w:rsid w:val="000F50B4"/>
    <w:rsid w:val="000F5596"/>
    <w:rsid w:val="000F5B70"/>
    <w:rsid w:val="000F5F8B"/>
    <w:rsid w:val="000F6265"/>
    <w:rsid w:val="000F65C1"/>
    <w:rsid w:val="000F6F15"/>
    <w:rsid w:val="000F7410"/>
    <w:rsid w:val="000F7BF2"/>
    <w:rsid w:val="000F7C01"/>
    <w:rsid w:val="000F7D6D"/>
    <w:rsid w:val="000F7D6E"/>
    <w:rsid w:val="001000E0"/>
    <w:rsid w:val="0010015D"/>
    <w:rsid w:val="00100BAA"/>
    <w:rsid w:val="00100C90"/>
    <w:rsid w:val="00100D99"/>
    <w:rsid w:val="001012EB"/>
    <w:rsid w:val="00101664"/>
    <w:rsid w:val="00101D64"/>
    <w:rsid w:val="00102287"/>
    <w:rsid w:val="00102659"/>
    <w:rsid w:val="0010280C"/>
    <w:rsid w:val="0010342A"/>
    <w:rsid w:val="001034DE"/>
    <w:rsid w:val="00103559"/>
    <w:rsid w:val="0010369A"/>
    <w:rsid w:val="001036E8"/>
    <w:rsid w:val="00103B8B"/>
    <w:rsid w:val="00103BA5"/>
    <w:rsid w:val="00103BF0"/>
    <w:rsid w:val="00103F79"/>
    <w:rsid w:val="001041EE"/>
    <w:rsid w:val="00104B1A"/>
    <w:rsid w:val="00104DC7"/>
    <w:rsid w:val="00104F3F"/>
    <w:rsid w:val="00105065"/>
    <w:rsid w:val="0010507D"/>
    <w:rsid w:val="0010541E"/>
    <w:rsid w:val="00105495"/>
    <w:rsid w:val="00105713"/>
    <w:rsid w:val="00105844"/>
    <w:rsid w:val="001058F5"/>
    <w:rsid w:val="0010590A"/>
    <w:rsid w:val="00105CC3"/>
    <w:rsid w:val="0010637E"/>
    <w:rsid w:val="0010664E"/>
    <w:rsid w:val="001068F6"/>
    <w:rsid w:val="0010693C"/>
    <w:rsid w:val="00106B27"/>
    <w:rsid w:val="00107230"/>
    <w:rsid w:val="001072F4"/>
    <w:rsid w:val="00107697"/>
    <w:rsid w:val="0010772E"/>
    <w:rsid w:val="00107B14"/>
    <w:rsid w:val="00107EFA"/>
    <w:rsid w:val="0011090D"/>
    <w:rsid w:val="00110B85"/>
    <w:rsid w:val="001111C1"/>
    <w:rsid w:val="0011191E"/>
    <w:rsid w:val="00111AE9"/>
    <w:rsid w:val="00111FA5"/>
    <w:rsid w:val="001120A9"/>
    <w:rsid w:val="001121CB"/>
    <w:rsid w:val="00112485"/>
    <w:rsid w:val="001127C8"/>
    <w:rsid w:val="001129A0"/>
    <w:rsid w:val="00112A08"/>
    <w:rsid w:val="00112D1B"/>
    <w:rsid w:val="001131A8"/>
    <w:rsid w:val="001132B4"/>
    <w:rsid w:val="001133FF"/>
    <w:rsid w:val="0011364D"/>
    <w:rsid w:val="00113B94"/>
    <w:rsid w:val="00113F2E"/>
    <w:rsid w:val="0011407F"/>
    <w:rsid w:val="001140D1"/>
    <w:rsid w:val="00114BA2"/>
    <w:rsid w:val="00114D0B"/>
    <w:rsid w:val="00114D95"/>
    <w:rsid w:val="00114F7D"/>
    <w:rsid w:val="001153DB"/>
    <w:rsid w:val="0011588F"/>
    <w:rsid w:val="00115962"/>
    <w:rsid w:val="00115BA7"/>
    <w:rsid w:val="00116140"/>
    <w:rsid w:val="0011655A"/>
    <w:rsid w:val="00116D51"/>
    <w:rsid w:val="001173A7"/>
    <w:rsid w:val="001176F1"/>
    <w:rsid w:val="00117762"/>
    <w:rsid w:val="00117772"/>
    <w:rsid w:val="001202D8"/>
    <w:rsid w:val="001205AA"/>
    <w:rsid w:val="00120EE3"/>
    <w:rsid w:val="001211DB"/>
    <w:rsid w:val="001212FA"/>
    <w:rsid w:val="001213EB"/>
    <w:rsid w:val="00121613"/>
    <w:rsid w:val="001218FE"/>
    <w:rsid w:val="00122355"/>
    <w:rsid w:val="00122C37"/>
    <w:rsid w:val="00122C9D"/>
    <w:rsid w:val="00122CA1"/>
    <w:rsid w:val="001233BF"/>
    <w:rsid w:val="00123574"/>
    <w:rsid w:val="0012370E"/>
    <w:rsid w:val="00123886"/>
    <w:rsid w:val="00123EE6"/>
    <w:rsid w:val="00124387"/>
    <w:rsid w:val="00124AD8"/>
    <w:rsid w:val="001250BE"/>
    <w:rsid w:val="001251A0"/>
    <w:rsid w:val="00125241"/>
    <w:rsid w:val="00125490"/>
    <w:rsid w:val="001257BC"/>
    <w:rsid w:val="00125A58"/>
    <w:rsid w:val="00125ACF"/>
    <w:rsid w:val="00125EA1"/>
    <w:rsid w:val="001260C5"/>
    <w:rsid w:val="00126494"/>
    <w:rsid w:val="001264AB"/>
    <w:rsid w:val="001265B8"/>
    <w:rsid w:val="00126818"/>
    <w:rsid w:val="001272FA"/>
    <w:rsid w:val="00127753"/>
    <w:rsid w:val="00127B27"/>
    <w:rsid w:val="001305BB"/>
    <w:rsid w:val="00130EAD"/>
    <w:rsid w:val="00131394"/>
    <w:rsid w:val="0013167D"/>
    <w:rsid w:val="00131939"/>
    <w:rsid w:val="00131C4F"/>
    <w:rsid w:val="00132183"/>
    <w:rsid w:val="001323DD"/>
    <w:rsid w:val="001325E6"/>
    <w:rsid w:val="00132CD6"/>
    <w:rsid w:val="00132E6F"/>
    <w:rsid w:val="00133241"/>
    <w:rsid w:val="0013367B"/>
    <w:rsid w:val="00133928"/>
    <w:rsid w:val="00133DFF"/>
    <w:rsid w:val="00134236"/>
    <w:rsid w:val="00134781"/>
    <w:rsid w:val="001349E9"/>
    <w:rsid w:val="00134DA1"/>
    <w:rsid w:val="00135C1A"/>
    <w:rsid w:val="001360CF"/>
    <w:rsid w:val="00136183"/>
    <w:rsid w:val="001365C9"/>
    <w:rsid w:val="001366B8"/>
    <w:rsid w:val="00136A02"/>
    <w:rsid w:val="00136BC8"/>
    <w:rsid w:val="00136D02"/>
    <w:rsid w:val="00136D68"/>
    <w:rsid w:val="00137262"/>
    <w:rsid w:val="00137297"/>
    <w:rsid w:val="001372BC"/>
    <w:rsid w:val="001373E4"/>
    <w:rsid w:val="00137775"/>
    <w:rsid w:val="00137789"/>
    <w:rsid w:val="00137D16"/>
    <w:rsid w:val="00140181"/>
    <w:rsid w:val="00140188"/>
    <w:rsid w:val="00140318"/>
    <w:rsid w:val="00140779"/>
    <w:rsid w:val="00140CB3"/>
    <w:rsid w:val="00141164"/>
    <w:rsid w:val="0014130C"/>
    <w:rsid w:val="001418DA"/>
    <w:rsid w:val="001425CD"/>
    <w:rsid w:val="00142609"/>
    <w:rsid w:val="001426D8"/>
    <w:rsid w:val="00142ACA"/>
    <w:rsid w:val="00142C86"/>
    <w:rsid w:val="0014359D"/>
    <w:rsid w:val="0014378C"/>
    <w:rsid w:val="00143880"/>
    <w:rsid w:val="001439F3"/>
    <w:rsid w:val="00143CC0"/>
    <w:rsid w:val="00143DA8"/>
    <w:rsid w:val="00143E07"/>
    <w:rsid w:val="0014418D"/>
    <w:rsid w:val="001447B9"/>
    <w:rsid w:val="00145465"/>
    <w:rsid w:val="00145875"/>
    <w:rsid w:val="0014595C"/>
    <w:rsid w:val="001459E8"/>
    <w:rsid w:val="00145BF1"/>
    <w:rsid w:val="00145DDF"/>
    <w:rsid w:val="00145F0A"/>
    <w:rsid w:val="00145FC8"/>
    <w:rsid w:val="00145FF1"/>
    <w:rsid w:val="00146040"/>
    <w:rsid w:val="00146202"/>
    <w:rsid w:val="00146A61"/>
    <w:rsid w:val="00146C1B"/>
    <w:rsid w:val="00146E39"/>
    <w:rsid w:val="001475FE"/>
    <w:rsid w:val="00147813"/>
    <w:rsid w:val="00147CFC"/>
    <w:rsid w:val="00147D2E"/>
    <w:rsid w:val="00147E36"/>
    <w:rsid w:val="00150182"/>
    <w:rsid w:val="001506F4"/>
    <w:rsid w:val="00150946"/>
    <w:rsid w:val="00150B3F"/>
    <w:rsid w:val="00151563"/>
    <w:rsid w:val="001516DD"/>
    <w:rsid w:val="00151965"/>
    <w:rsid w:val="00151BB7"/>
    <w:rsid w:val="00151CF8"/>
    <w:rsid w:val="0015211C"/>
    <w:rsid w:val="0015239C"/>
    <w:rsid w:val="0015253F"/>
    <w:rsid w:val="001527AF"/>
    <w:rsid w:val="001529CF"/>
    <w:rsid w:val="00152CEF"/>
    <w:rsid w:val="001534D3"/>
    <w:rsid w:val="00153895"/>
    <w:rsid w:val="00153A09"/>
    <w:rsid w:val="00153D68"/>
    <w:rsid w:val="001545DE"/>
    <w:rsid w:val="00154CA0"/>
    <w:rsid w:val="00154D86"/>
    <w:rsid w:val="00154E57"/>
    <w:rsid w:val="0015512E"/>
    <w:rsid w:val="00155485"/>
    <w:rsid w:val="00155893"/>
    <w:rsid w:val="00155A67"/>
    <w:rsid w:val="00155A7F"/>
    <w:rsid w:val="00155ACD"/>
    <w:rsid w:val="00155FEB"/>
    <w:rsid w:val="00156048"/>
    <w:rsid w:val="00156060"/>
    <w:rsid w:val="00156AD2"/>
    <w:rsid w:val="0015709B"/>
    <w:rsid w:val="0015738C"/>
    <w:rsid w:val="0015754C"/>
    <w:rsid w:val="00157817"/>
    <w:rsid w:val="00157863"/>
    <w:rsid w:val="00157E37"/>
    <w:rsid w:val="00157FE2"/>
    <w:rsid w:val="001603B0"/>
    <w:rsid w:val="00160420"/>
    <w:rsid w:val="00160455"/>
    <w:rsid w:val="00160D7B"/>
    <w:rsid w:val="00161023"/>
    <w:rsid w:val="00161492"/>
    <w:rsid w:val="00161701"/>
    <w:rsid w:val="0016199B"/>
    <w:rsid w:val="00161CD0"/>
    <w:rsid w:val="0016228E"/>
    <w:rsid w:val="001622D4"/>
    <w:rsid w:val="001629D0"/>
    <w:rsid w:val="00162C6A"/>
    <w:rsid w:val="00162D9F"/>
    <w:rsid w:val="00162FCE"/>
    <w:rsid w:val="00163562"/>
    <w:rsid w:val="001635EC"/>
    <w:rsid w:val="00163834"/>
    <w:rsid w:val="00163B6C"/>
    <w:rsid w:val="00163D7E"/>
    <w:rsid w:val="00164C1A"/>
    <w:rsid w:val="00164E16"/>
    <w:rsid w:val="00164E89"/>
    <w:rsid w:val="001653C9"/>
    <w:rsid w:val="00165B22"/>
    <w:rsid w:val="00165ECB"/>
    <w:rsid w:val="0016681C"/>
    <w:rsid w:val="00166F3B"/>
    <w:rsid w:val="00167021"/>
    <w:rsid w:val="00167608"/>
    <w:rsid w:val="00167683"/>
    <w:rsid w:val="00167A52"/>
    <w:rsid w:val="00170091"/>
    <w:rsid w:val="00170B17"/>
    <w:rsid w:val="00170D0F"/>
    <w:rsid w:val="00170F69"/>
    <w:rsid w:val="00171136"/>
    <w:rsid w:val="001713C7"/>
    <w:rsid w:val="00171631"/>
    <w:rsid w:val="001717C7"/>
    <w:rsid w:val="00171A9D"/>
    <w:rsid w:val="00171D88"/>
    <w:rsid w:val="00172128"/>
    <w:rsid w:val="001722C8"/>
    <w:rsid w:val="00172623"/>
    <w:rsid w:val="00172BC7"/>
    <w:rsid w:val="00172C4D"/>
    <w:rsid w:val="00172FDC"/>
    <w:rsid w:val="001732E7"/>
    <w:rsid w:val="001737A1"/>
    <w:rsid w:val="00173AB3"/>
    <w:rsid w:val="00173E45"/>
    <w:rsid w:val="00174267"/>
    <w:rsid w:val="00174B82"/>
    <w:rsid w:val="00174D15"/>
    <w:rsid w:val="00174F81"/>
    <w:rsid w:val="0017596F"/>
    <w:rsid w:val="00175FA3"/>
    <w:rsid w:val="001760BB"/>
    <w:rsid w:val="001761C4"/>
    <w:rsid w:val="001766A4"/>
    <w:rsid w:val="00176A46"/>
    <w:rsid w:val="00176FB0"/>
    <w:rsid w:val="00177266"/>
    <w:rsid w:val="00177944"/>
    <w:rsid w:val="001779DD"/>
    <w:rsid w:val="001800EE"/>
    <w:rsid w:val="0018010E"/>
    <w:rsid w:val="00180352"/>
    <w:rsid w:val="001805C8"/>
    <w:rsid w:val="001808C0"/>
    <w:rsid w:val="001808C4"/>
    <w:rsid w:val="00180B91"/>
    <w:rsid w:val="00180C98"/>
    <w:rsid w:val="00180D3E"/>
    <w:rsid w:val="0018120E"/>
    <w:rsid w:val="0018129E"/>
    <w:rsid w:val="00181699"/>
    <w:rsid w:val="00181C79"/>
    <w:rsid w:val="00181D68"/>
    <w:rsid w:val="00181FC0"/>
    <w:rsid w:val="00181FCF"/>
    <w:rsid w:val="001820AE"/>
    <w:rsid w:val="00182687"/>
    <w:rsid w:val="00183149"/>
    <w:rsid w:val="0018339C"/>
    <w:rsid w:val="001833BA"/>
    <w:rsid w:val="00183407"/>
    <w:rsid w:val="00183440"/>
    <w:rsid w:val="00183478"/>
    <w:rsid w:val="0018355B"/>
    <w:rsid w:val="00183B90"/>
    <w:rsid w:val="001840E4"/>
    <w:rsid w:val="001841F9"/>
    <w:rsid w:val="00184399"/>
    <w:rsid w:val="001845DA"/>
    <w:rsid w:val="00184853"/>
    <w:rsid w:val="0018496C"/>
    <w:rsid w:val="00184AEA"/>
    <w:rsid w:val="00184BA8"/>
    <w:rsid w:val="00184BEF"/>
    <w:rsid w:val="00185152"/>
    <w:rsid w:val="00185A86"/>
    <w:rsid w:val="00185B91"/>
    <w:rsid w:val="001864AD"/>
    <w:rsid w:val="001867C0"/>
    <w:rsid w:val="00186B7D"/>
    <w:rsid w:val="00186FD1"/>
    <w:rsid w:val="00187CDC"/>
    <w:rsid w:val="001900CC"/>
    <w:rsid w:val="0019039D"/>
    <w:rsid w:val="00191143"/>
    <w:rsid w:val="001912D0"/>
    <w:rsid w:val="001915E7"/>
    <w:rsid w:val="00191726"/>
    <w:rsid w:val="001918D0"/>
    <w:rsid w:val="00191B08"/>
    <w:rsid w:val="0019264D"/>
    <w:rsid w:val="00192767"/>
    <w:rsid w:val="00193146"/>
    <w:rsid w:val="00193690"/>
    <w:rsid w:val="001938C1"/>
    <w:rsid w:val="00193CE5"/>
    <w:rsid w:val="00193D55"/>
    <w:rsid w:val="00193D71"/>
    <w:rsid w:val="00193DB1"/>
    <w:rsid w:val="00193F5A"/>
    <w:rsid w:val="00194804"/>
    <w:rsid w:val="001949D4"/>
    <w:rsid w:val="001949ED"/>
    <w:rsid w:val="00195075"/>
    <w:rsid w:val="0019510A"/>
    <w:rsid w:val="00195271"/>
    <w:rsid w:val="00195414"/>
    <w:rsid w:val="00195996"/>
    <w:rsid w:val="001959A9"/>
    <w:rsid w:val="00195DE6"/>
    <w:rsid w:val="00195E7D"/>
    <w:rsid w:val="0019606B"/>
    <w:rsid w:val="0019607C"/>
    <w:rsid w:val="001960AA"/>
    <w:rsid w:val="001960D5"/>
    <w:rsid w:val="00196108"/>
    <w:rsid w:val="001963F7"/>
    <w:rsid w:val="00196521"/>
    <w:rsid w:val="00196590"/>
    <w:rsid w:val="0019671B"/>
    <w:rsid w:val="0019699E"/>
    <w:rsid w:val="00196A57"/>
    <w:rsid w:val="00196B22"/>
    <w:rsid w:val="00197153"/>
    <w:rsid w:val="001972BB"/>
    <w:rsid w:val="001975D0"/>
    <w:rsid w:val="00197700"/>
    <w:rsid w:val="001978AE"/>
    <w:rsid w:val="00197F14"/>
    <w:rsid w:val="00197F17"/>
    <w:rsid w:val="001A059C"/>
    <w:rsid w:val="001A0828"/>
    <w:rsid w:val="001A0E1F"/>
    <w:rsid w:val="001A116C"/>
    <w:rsid w:val="001A121A"/>
    <w:rsid w:val="001A1A42"/>
    <w:rsid w:val="001A1B63"/>
    <w:rsid w:val="001A1DCD"/>
    <w:rsid w:val="001A1FDA"/>
    <w:rsid w:val="001A20C5"/>
    <w:rsid w:val="001A2E45"/>
    <w:rsid w:val="001A2EDD"/>
    <w:rsid w:val="001A3506"/>
    <w:rsid w:val="001A39FD"/>
    <w:rsid w:val="001A4181"/>
    <w:rsid w:val="001A41E5"/>
    <w:rsid w:val="001A426E"/>
    <w:rsid w:val="001A4311"/>
    <w:rsid w:val="001A4761"/>
    <w:rsid w:val="001A48FB"/>
    <w:rsid w:val="001A49C5"/>
    <w:rsid w:val="001A4F1D"/>
    <w:rsid w:val="001A54A8"/>
    <w:rsid w:val="001A570A"/>
    <w:rsid w:val="001A59E1"/>
    <w:rsid w:val="001A5DF3"/>
    <w:rsid w:val="001A60D0"/>
    <w:rsid w:val="001A642B"/>
    <w:rsid w:val="001A6491"/>
    <w:rsid w:val="001A6587"/>
    <w:rsid w:val="001A671E"/>
    <w:rsid w:val="001A6849"/>
    <w:rsid w:val="001A6E09"/>
    <w:rsid w:val="001A6E8C"/>
    <w:rsid w:val="001A71C8"/>
    <w:rsid w:val="001A7818"/>
    <w:rsid w:val="001A7CF6"/>
    <w:rsid w:val="001A7E0D"/>
    <w:rsid w:val="001A7E6A"/>
    <w:rsid w:val="001B04A5"/>
    <w:rsid w:val="001B0953"/>
    <w:rsid w:val="001B09B2"/>
    <w:rsid w:val="001B1382"/>
    <w:rsid w:val="001B17C0"/>
    <w:rsid w:val="001B1B8C"/>
    <w:rsid w:val="001B3918"/>
    <w:rsid w:val="001B4088"/>
    <w:rsid w:val="001B4600"/>
    <w:rsid w:val="001B491A"/>
    <w:rsid w:val="001B5AFD"/>
    <w:rsid w:val="001B64DB"/>
    <w:rsid w:val="001B66D9"/>
    <w:rsid w:val="001B6735"/>
    <w:rsid w:val="001B69BA"/>
    <w:rsid w:val="001B72C4"/>
    <w:rsid w:val="001B739C"/>
    <w:rsid w:val="001B7680"/>
    <w:rsid w:val="001B77F3"/>
    <w:rsid w:val="001B7BA1"/>
    <w:rsid w:val="001B7F0C"/>
    <w:rsid w:val="001B7F65"/>
    <w:rsid w:val="001C0197"/>
    <w:rsid w:val="001C020A"/>
    <w:rsid w:val="001C0764"/>
    <w:rsid w:val="001C0BB2"/>
    <w:rsid w:val="001C1127"/>
    <w:rsid w:val="001C13DA"/>
    <w:rsid w:val="001C14CA"/>
    <w:rsid w:val="001C1C6B"/>
    <w:rsid w:val="001C1DC4"/>
    <w:rsid w:val="001C296F"/>
    <w:rsid w:val="001C2AA4"/>
    <w:rsid w:val="001C2B8B"/>
    <w:rsid w:val="001C2BFE"/>
    <w:rsid w:val="001C2CC9"/>
    <w:rsid w:val="001C3577"/>
    <w:rsid w:val="001C39DC"/>
    <w:rsid w:val="001C3CB4"/>
    <w:rsid w:val="001C3DFE"/>
    <w:rsid w:val="001C3EC9"/>
    <w:rsid w:val="001C403E"/>
    <w:rsid w:val="001C47E8"/>
    <w:rsid w:val="001C4F26"/>
    <w:rsid w:val="001C50E4"/>
    <w:rsid w:val="001C51A8"/>
    <w:rsid w:val="001C51F4"/>
    <w:rsid w:val="001C56DE"/>
    <w:rsid w:val="001C5857"/>
    <w:rsid w:val="001C5B0F"/>
    <w:rsid w:val="001C5E2C"/>
    <w:rsid w:val="001C5F8A"/>
    <w:rsid w:val="001C6D15"/>
    <w:rsid w:val="001C6E25"/>
    <w:rsid w:val="001C6F8E"/>
    <w:rsid w:val="001C716C"/>
    <w:rsid w:val="001C7514"/>
    <w:rsid w:val="001C7843"/>
    <w:rsid w:val="001C7941"/>
    <w:rsid w:val="001C7A80"/>
    <w:rsid w:val="001C7FA4"/>
    <w:rsid w:val="001D0763"/>
    <w:rsid w:val="001D0769"/>
    <w:rsid w:val="001D09F3"/>
    <w:rsid w:val="001D0BC9"/>
    <w:rsid w:val="001D0C9B"/>
    <w:rsid w:val="001D0EA1"/>
    <w:rsid w:val="001D0F29"/>
    <w:rsid w:val="001D0FE4"/>
    <w:rsid w:val="001D1C85"/>
    <w:rsid w:val="001D2303"/>
    <w:rsid w:val="001D286B"/>
    <w:rsid w:val="001D2938"/>
    <w:rsid w:val="001D2D74"/>
    <w:rsid w:val="001D324A"/>
    <w:rsid w:val="001D32D8"/>
    <w:rsid w:val="001D33A4"/>
    <w:rsid w:val="001D39A2"/>
    <w:rsid w:val="001D3A90"/>
    <w:rsid w:val="001D3B96"/>
    <w:rsid w:val="001D478C"/>
    <w:rsid w:val="001D4A3A"/>
    <w:rsid w:val="001D4AA7"/>
    <w:rsid w:val="001D4E1C"/>
    <w:rsid w:val="001D4FEA"/>
    <w:rsid w:val="001D5099"/>
    <w:rsid w:val="001D5367"/>
    <w:rsid w:val="001D554E"/>
    <w:rsid w:val="001D5731"/>
    <w:rsid w:val="001D5E27"/>
    <w:rsid w:val="001D6224"/>
    <w:rsid w:val="001D6B11"/>
    <w:rsid w:val="001D6C30"/>
    <w:rsid w:val="001D6DBF"/>
    <w:rsid w:val="001D6E18"/>
    <w:rsid w:val="001D7241"/>
    <w:rsid w:val="001D72D1"/>
    <w:rsid w:val="001E015E"/>
    <w:rsid w:val="001E033F"/>
    <w:rsid w:val="001E11E2"/>
    <w:rsid w:val="001E1238"/>
    <w:rsid w:val="001E1471"/>
    <w:rsid w:val="001E1D92"/>
    <w:rsid w:val="001E1EDE"/>
    <w:rsid w:val="001E263A"/>
    <w:rsid w:val="001E2688"/>
    <w:rsid w:val="001E28EE"/>
    <w:rsid w:val="001E2BB9"/>
    <w:rsid w:val="001E2BFB"/>
    <w:rsid w:val="001E34FC"/>
    <w:rsid w:val="001E359C"/>
    <w:rsid w:val="001E3718"/>
    <w:rsid w:val="001E37B5"/>
    <w:rsid w:val="001E3E0A"/>
    <w:rsid w:val="001E3F25"/>
    <w:rsid w:val="001E3F7B"/>
    <w:rsid w:val="001E416C"/>
    <w:rsid w:val="001E437E"/>
    <w:rsid w:val="001E47CE"/>
    <w:rsid w:val="001E4841"/>
    <w:rsid w:val="001E4FE4"/>
    <w:rsid w:val="001E50D6"/>
    <w:rsid w:val="001E52D1"/>
    <w:rsid w:val="001E540D"/>
    <w:rsid w:val="001E5549"/>
    <w:rsid w:val="001E5660"/>
    <w:rsid w:val="001E56CF"/>
    <w:rsid w:val="001E57E3"/>
    <w:rsid w:val="001E5C77"/>
    <w:rsid w:val="001E6052"/>
    <w:rsid w:val="001E613C"/>
    <w:rsid w:val="001E6B6A"/>
    <w:rsid w:val="001E745A"/>
    <w:rsid w:val="001E758B"/>
    <w:rsid w:val="001E76E2"/>
    <w:rsid w:val="001E7741"/>
    <w:rsid w:val="001F0161"/>
    <w:rsid w:val="001F02FA"/>
    <w:rsid w:val="001F0301"/>
    <w:rsid w:val="001F097B"/>
    <w:rsid w:val="001F0B0D"/>
    <w:rsid w:val="001F0D6F"/>
    <w:rsid w:val="001F109C"/>
    <w:rsid w:val="001F1C00"/>
    <w:rsid w:val="001F1E1B"/>
    <w:rsid w:val="001F1FA4"/>
    <w:rsid w:val="001F239A"/>
    <w:rsid w:val="001F29C3"/>
    <w:rsid w:val="001F2C4D"/>
    <w:rsid w:val="001F3397"/>
    <w:rsid w:val="001F33DF"/>
    <w:rsid w:val="001F355F"/>
    <w:rsid w:val="001F3812"/>
    <w:rsid w:val="001F3F3B"/>
    <w:rsid w:val="001F46D6"/>
    <w:rsid w:val="001F52BA"/>
    <w:rsid w:val="001F5BF5"/>
    <w:rsid w:val="001F5F57"/>
    <w:rsid w:val="001F6264"/>
    <w:rsid w:val="001F66BA"/>
    <w:rsid w:val="001F6902"/>
    <w:rsid w:val="001F6CF7"/>
    <w:rsid w:val="001F6E4F"/>
    <w:rsid w:val="001F6FC8"/>
    <w:rsid w:val="001F6FD6"/>
    <w:rsid w:val="001F705A"/>
    <w:rsid w:val="001F7664"/>
    <w:rsid w:val="001F76EA"/>
    <w:rsid w:val="001F7762"/>
    <w:rsid w:val="001F77BE"/>
    <w:rsid w:val="001F7DD7"/>
    <w:rsid w:val="00200262"/>
    <w:rsid w:val="002003A8"/>
    <w:rsid w:val="0020076E"/>
    <w:rsid w:val="002008FD"/>
    <w:rsid w:val="002009CA"/>
    <w:rsid w:val="00200F04"/>
    <w:rsid w:val="00201043"/>
    <w:rsid w:val="00201098"/>
    <w:rsid w:val="0020124C"/>
    <w:rsid w:val="00201276"/>
    <w:rsid w:val="00201551"/>
    <w:rsid w:val="0020165E"/>
    <w:rsid w:val="00201E89"/>
    <w:rsid w:val="0020202F"/>
    <w:rsid w:val="0020232D"/>
    <w:rsid w:val="00202875"/>
    <w:rsid w:val="00202CD0"/>
    <w:rsid w:val="00202E12"/>
    <w:rsid w:val="00202E7C"/>
    <w:rsid w:val="00203655"/>
    <w:rsid w:val="002036CB"/>
    <w:rsid w:val="00203E35"/>
    <w:rsid w:val="002041B9"/>
    <w:rsid w:val="00204466"/>
    <w:rsid w:val="002044B9"/>
    <w:rsid w:val="002045D9"/>
    <w:rsid w:val="00204753"/>
    <w:rsid w:val="002047B4"/>
    <w:rsid w:val="00204B00"/>
    <w:rsid w:val="00204C00"/>
    <w:rsid w:val="00204CD6"/>
    <w:rsid w:val="002050FB"/>
    <w:rsid w:val="0020523A"/>
    <w:rsid w:val="0020531F"/>
    <w:rsid w:val="00205F08"/>
    <w:rsid w:val="00205FEB"/>
    <w:rsid w:val="002060A0"/>
    <w:rsid w:val="002060FB"/>
    <w:rsid w:val="002061AF"/>
    <w:rsid w:val="00206540"/>
    <w:rsid w:val="0020655C"/>
    <w:rsid w:val="00206727"/>
    <w:rsid w:val="002067CF"/>
    <w:rsid w:val="00206825"/>
    <w:rsid w:val="00206F33"/>
    <w:rsid w:val="00207A52"/>
    <w:rsid w:val="00207C10"/>
    <w:rsid w:val="00210275"/>
    <w:rsid w:val="002102B5"/>
    <w:rsid w:val="002102DF"/>
    <w:rsid w:val="00210948"/>
    <w:rsid w:val="00210E99"/>
    <w:rsid w:val="002111B3"/>
    <w:rsid w:val="00211400"/>
    <w:rsid w:val="002117EC"/>
    <w:rsid w:val="002124B9"/>
    <w:rsid w:val="002126AF"/>
    <w:rsid w:val="002127F7"/>
    <w:rsid w:val="00213540"/>
    <w:rsid w:val="00213DC6"/>
    <w:rsid w:val="00213DD1"/>
    <w:rsid w:val="0021425E"/>
    <w:rsid w:val="0021476D"/>
    <w:rsid w:val="00214A15"/>
    <w:rsid w:val="00214C6B"/>
    <w:rsid w:val="00214D50"/>
    <w:rsid w:val="00215257"/>
    <w:rsid w:val="0021530B"/>
    <w:rsid w:val="00215706"/>
    <w:rsid w:val="00215730"/>
    <w:rsid w:val="00215995"/>
    <w:rsid w:val="00215E22"/>
    <w:rsid w:val="002163A7"/>
    <w:rsid w:val="00216684"/>
    <w:rsid w:val="00216AEC"/>
    <w:rsid w:val="00216CA0"/>
    <w:rsid w:val="00216CFB"/>
    <w:rsid w:val="0021704E"/>
    <w:rsid w:val="00217447"/>
    <w:rsid w:val="00217676"/>
    <w:rsid w:val="00217853"/>
    <w:rsid w:val="00217A12"/>
    <w:rsid w:val="00217DA0"/>
    <w:rsid w:val="0022020F"/>
    <w:rsid w:val="002204B1"/>
    <w:rsid w:val="002208D3"/>
    <w:rsid w:val="00220946"/>
    <w:rsid w:val="00220D1E"/>
    <w:rsid w:val="00221006"/>
    <w:rsid w:val="002212DE"/>
    <w:rsid w:val="0022146E"/>
    <w:rsid w:val="00221BF0"/>
    <w:rsid w:val="0022200E"/>
    <w:rsid w:val="00222041"/>
    <w:rsid w:val="00222620"/>
    <w:rsid w:val="00222797"/>
    <w:rsid w:val="0022295E"/>
    <w:rsid w:val="00222B21"/>
    <w:rsid w:val="00222BCD"/>
    <w:rsid w:val="00222EF5"/>
    <w:rsid w:val="00222FA6"/>
    <w:rsid w:val="00223646"/>
    <w:rsid w:val="00223BEB"/>
    <w:rsid w:val="00223E0E"/>
    <w:rsid w:val="00223EC0"/>
    <w:rsid w:val="00223F35"/>
    <w:rsid w:val="00224192"/>
    <w:rsid w:val="00224369"/>
    <w:rsid w:val="00224794"/>
    <w:rsid w:val="00224C05"/>
    <w:rsid w:val="00224D21"/>
    <w:rsid w:val="00224F86"/>
    <w:rsid w:val="002252A7"/>
    <w:rsid w:val="00225397"/>
    <w:rsid w:val="00225CF8"/>
    <w:rsid w:val="0022612A"/>
    <w:rsid w:val="00226191"/>
    <w:rsid w:val="002265B2"/>
    <w:rsid w:val="002266FD"/>
    <w:rsid w:val="002269F9"/>
    <w:rsid w:val="00226D1D"/>
    <w:rsid w:val="00226D23"/>
    <w:rsid w:val="00227274"/>
    <w:rsid w:val="0022737E"/>
    <w:rsid w:val="00227A1E"/>
    <w:rsid w:val="00227AF2"/>
    <w:rsid w:val="00227C68"/>
    <w:rsid w:val="00227E18"/>
    <w:rsid w:val="002301B4"/>
    <w:rsid w:val="002303D0"/>
    <w:rsid w:val="00230E27"/>
    <w:rsid w:val="0023101D"/>
    <w:rsid w:val="00231022"/>
    <w:rsid w:val="0023107B"/>
    <w:rsid w:val="002316B3"/>
    <w:rsid w:val="0023189E"/>
    <w:rsid w:val="00231AE7"/>
    <w:rsid w:val="00231CCE"/>
    <w:rsid w:val="0023230A"/>
    <w:rsid w:val="00232522"/>
    <w:rsid w:val="00232A3B"/>
    <w:rsid w:val="00233017"/>
    <w:rsid w:val="00233145"/>
    <w:rsid w:val="002334E0"/>
    <w:rsid w:val="002335B6"/>
    <w:rsid w:val="00233A22"/>
    <w:rsid w:val="00233B50"/>
    <w:rsid w:val="00233D83"/>
    <w:rsid w:val="00233F77"/>
    <w:rsid w:val="00234089"/>
    <w:rsid w:val="0023442B"/>
    <w:rsid w:val="00234D68"/>
    <w:rsid w:val="002357A5"/>
    <w:rsid w:val="00235BB3"/>
    <w:rsid w:val="002360B4"/>
    <w:rsid w:val="0023661A"/>
    <w:rsid w:val="00236A42"/>
    <w:rsid w:val="00236F63"/>
    <w:rsid w:val="00237075"/>
    <w:rsid w:val="00237386"/>
    <w:rsid w:val="002373A7"/>
    <w:rsid w:val="00237AB1"/>
    <w:rsid w:val="00237B81"/>
    <w:rsid w:val="00240203"/>
    <w:rsid w:val="00240409"/>
    <w:rsid w:val="00240B2C"/>
    <w:rsid w:val="002411E9"/>
    <w:rsid w:val="002413C1"/>
    <w:rsid w:val="002417F5"/>
    <w:rsid w:val="0024181B"/>
    <w:rsid w:val="00241891"/>
    <w:rsid w:val="00241927"/>
    <w:rsid w:val="0024198E"/>
    <w:rsid w:val="0024204F"/>
    <w:rsid w:val="00242609"/>
    <w:rsid w:val="00242830"/>
    <w:rsid w:val="002433E2"/>
    <w:rsid w:val="00243AB3"/>
    <w:rsid w:val="00243B7F"/>
    <w:rsid w:val="00243F84"/>
    <w:rsid w:val="002444CA"/>
    <w:rsid w:val="00244521"/>
    <w:rsid w:val="0024484E"/>
    <w:rsid w:val="00244CE8"/>
    <w:rsid w:val="00244E1C"/>
    <w:rsid w:val="002451A6"/>
    <w:rsid w:val="002451E0"/>
    <w:rsid w:val="00245225"/>
    <w:rsid w:val="002455B0"/>
    <w:rsid w:val="00245CE1"/>
    <w:rsid w:val="00245DF5"/>
    <w:rsid w:val="00245F25"/>
    <w:rsid w:val="00245F40"/>
    <w:rsid w:val="00246119"/>
    <w:rsid w:val="0024674A"/>
    <w:rsid w:val="00246991"/>
    <w:rsid w:val="00246B27"/>
    <w:rsid w:val="00246EC9"/>
    <w:rsid w:val="00247492"/>
    <w:rsid w:val="0024764D"/>
    <w:rsid w:val="002479C0"/>
    <w:rsid w:val="00247F72"/>
    <w:rsid w:val="002512C8"/>
    <w:rsid w:val="002513CE"/>
    <w:rsid w:val="00251450"/>
    <w:rsid w:val="00251EFE"/>
    <w:rsid w:val="0025243B"/>
    <w:rsid w:val="00252714"/>
    <w:rsid w:val="002529D2"/>
    <w:rsid w:val="00252BEA"/>
    <w:rsid w:val="00252EAB"/>
    <w:rsid w:val="00253139"/>
    <w:rsid w:val="00253C06"/>
    <w:rsid w:val="00253EBD"/>
    <w:rsid w:val="002540F4"/>
    <w:rsid w:val="0025432A"/>
    <w:rsid w:val="00254372"/>
    <w:rsid w:val="002543FC"/>
    <w:rsid w:val="002546BC"/>
    <w:rsid w:val="00254B73"/>
    <w:rsid w:val="00255563"/>
    <w:rsid w:val="00255D49"/>
    <w:rsid w:val="00255E25"/>
    <w:rsid w:val="00255F76"/>
    <w:rsid w:val="00257293"/>
    <w:rsid w:val="0025751D"/>
    <w:rsid w:val="002608D9"/>
    <w:rsid w:val="00260B43"/>
    <w:rsid w:val="00261163"/>
    <w:rsid w:val="00261730"/>
    <w:rsid w:val="00261AAC"/>
    <w:rsid w:val="00261DF2"/>
    <w:rsid w:val="00262029"/>
    <w:rsid w:val="002622EC"/>
    <w:rsid w:val="0026232D"/>
    <w:rsid w:val="00262BF9"/>
    <w:rsid w:val="00262F66"/>
    <w:rsid w:val="00263200"/>
    <w:rsid w:val="00263E83"/>
    <w:rsid w:val="0026474E"/>
    <w:rsid w:val="0026494F"/>
    <w:rsid w:val="00264A9F"/>
    <w:rsid w:val="00264E2F"/>
    <w:rsid w:val="0026515A"/>
    <w:rsid w:val="0026554B"/>
    <w:rsid w:val="0026647C"/>
    <w:rsid w:val="002664FD"/>
    <w:rsid w:val="0026666F"/>
    <w:rsid w:val="0026688B"/>
    <w:rsid w:val="0026696E"/>
    <w:rsid w:val="0026717B"/>
    <w:rsid w:val="002676BA"/>
    <w:rsid w:val="00267719"/>
    <w:rsid w:val="0026798C"/>
    <w:rsid w:val="00267B64"/>
    <w:rsid w:val="00267DF4"/>
    <w:rsid w:val="0027002A"/>
    <w:rsid w:val="0027011D"/>
    <w:rsid w:val="002701C6"/>
    <w:rsid w:val="002706B8"/>
    <w:rsid w:val="0027079A"/>
    <w:rsid w:val="002707DB"/>
    <w:rsid w:val="0027145A"/>
    <w:rsid w:val="002715DB"/>
    <w:rsid w:val="00271CFB"/>
    <w:rsid w:val="00271EC1"/>
    <w:rsid w:val="0027256D"/>
    <w:rsid w:val="0027262D"/>
    <w:rsid w:val="002727FE"/>
    <w:rsid w:val="0027286F"/>
    <w:rsid w:val="002728BF"/>
    <w:rsid w:val="00272AAF"/>
    <w:rsid w:val="00272DDF"/>
    <w:rsid w:val="00272E03"/>
    <w:rsid w:val="00272EC9"/>
    <w:rsid w:val="00273490"/>
    <w:rsid w:val="00273518"/>
    <w:rsid w:val="00273572"/>
    <w:rsid w:val="00273594"/>
    <w:rsid w:val="00273CC4"/>
    <w:rsid w:val="00275040"/>
    <w:rsid w:val="00275210"/>
    <w:rsid w:val="002752EB"/>
    <w:rsid w:val="0027534D"/>
    <w:rsid w:val="00275514"/>
    <w:rsid w:val="00275928"/>
    <w:rsid w:val="00275F1D"/>
    <w:rsid w:val="00275FD0"/>
    <w:rsid w:val="00276312"/>
    <w:rsid w:val="00276707"/>
    <w:rsid w:val="0027690A"/>
    <w:rsid w:val="00276C16"/>
    <w:rsid w:val="00277808"/>
    <w:rsid w:val="00277816"/>
    <w:rsid w:val="002779D6"/>
    <w:rsid w:val="00277B48"/>
    <w:rsid w:val="00277C41"/>
    <w:rsid w:val="00277C9E"/>
    <w:rsid w:val="00277DAF"/>
    <w:rsid w:val="00277FF6"/>
    <w:rsid w:val="00280153"/>
    <w:rsid w:val="002801C8"/>
    <w:rsid w:val="002802EE"/>
    <w:rsid w:val="0028049D"/>
    <w:rsid w:val="00280639"/>
    <w:rsid w:val="00280673"/>
    <w:rsid w:val="00280943"/>
    <w:rsid w:val="002809A7"/>
    <w:rsid w:val="002809BB"/>
    <w:rsid w:val="00280BE3"/>
    <w:rsid w:val="00281210"/>
    <w:rsid w:val="00281220"/>
    <w:rsid w:val="002814DF"/>
    <w:rsid w:val="002817CA"/>
    <w:rsid w:val="00281C0E"/>
    <w:rsid w:val="00281C6A"/>
    <w:rsid w:val="00281D9F"/>
    <w:rsid w:val="00281EBB"/>
    <w:rsid w:val="002824BE"/>
    <w:rsid w:val="002824EC"/>
    <w:rsid w:val="00282611"/>
    <w:rsid w:val="00282885"/>
    <w:rsid w:val="00282B94"/>
    <w:rsid w:val="00282FB7"/>
    <w:rsid w:val="00283295"/>
    <w:rsid w:val="0028340D"/>
    <w:rsid w:val="0028350E"/>
    <w:rsid w:val="002835DF"/>
    <w:rsid w:val="002838E8"/>
    <w:rsid w:val="00283A2E"/>
    <w:rsid w:val="00283DC5"/>
    <w:rsid w:val="00284575"/>
    <w:rsid w:val="002845CB"/>
    <w:rsid w:val="0028464A"/>
    <w:rsid w:val="002847BD"/>
    <w:rsid w:val="0028481B"/>
    <w:rsid w:val="002848FA"/>
    <w:rsid w:val="00284A6C"/>
    <w:rsid w:val="00284D32"/>
    <w:rsid w:val="00284E0F"/>
    <w:rsid w:val="00285333"/>
    <w:rsid w:val="0028534D"/>
    <w:rsid w:val="00285852"/>
    <w:rsid w:val="00285B65"/>
    <w:rsid w:val="00285D7F"/>
    <w:rsid w:val="00285F85"/>
    <w:rsid w:val="0028629C"/>
    <w:rsid w:val="00286399"/>
    <w:rsid w:val="002865DB"/>
    <w:rsid w:val="00286A48"/>
    <w:rsid w:val="00286A5E"/>
    <w:rsid w:val="00286A72"/>
    <w:rsid w:val="00286B02"/>
    <w:rsid w:val="00286EA7"/>
    <w:rsid w:val="00286F2A"/>
    <w:rsid w:val="00287362"/>
    <w:rsid w:val="002873B5"/>
    <w:rsid w:val="00287781"/>
    <w:rsid w:val="0028786F"/>
    <w:rsid w:val="002901C7"/>
    <w:rsid w:val="00290241"/>
    <w:rsid w:val="00290525"/>
    <w:rsid w:val="00290876"/>
    <w:rsid w:val="00290BD0"/>
    <w:rsid w:val="00290CAC"/>
    <w:rsid w:val="00290E01"/>
    <w:rsid w:val="00290F71"/>
    <w:rsid w:val="00291091"/>
    <w:rsid w:val="002913FC"/>
    <w:rsid w:val="00291D8F"/>
    <w:rsid w:val="002925BB"/>
    <w:rsid w:val="00292663"/>
    <w:rsid w:val="002926C7"/>
    <w:rsid w:val="002926FB"/>
    <w:rsid w:val="00292713"/>
    <w:rsid w:val="00292BE6"/>
    <w:rsid w:val="00292C5B"/>
    <w:rsid w:val="00292D00"/>
    <w:rsid w:val="00293542"/>
    <w:rsid w:val="002938BE"/>
    <w:rsid w:val="002938FF"/>
    <w:rsid w:val="002939ED"/>
    <w:rsid w:val="00294106"/>
    <w:rsid w:val="002941F6"/>
    <w:rsid w:val="00294E54"/>
    <w:rsid w:val="002950A3"/>
    <w:rsid w:val="002951A1"/>
    <w:rsid w:val="00295312"/>
    <w:rsid w:val="00295487"/>
    <w:rsid w:val="002956FF"/>
    <w:rsid w:val="00295890"/>
    <w:rsid w:val="00295A27"/>
    <w:rsid w:val="00295B80"/>
    <w:rsid w:val="0029617A"/>
    <w:rsid w:val="0029624A"/>
    <w:rsid w:val="0029678C"/>
    <w:rsid w:val="00296CE6"/>
    <w:rsid w:val="00296DD1"/>
    <w:rsid w:val="00297098"/>
    <w:rsid w:val="002972D5"/>
    <w:rsid w:val="00297365"/>
    <w:rsid w:val="00297675"/>
    <w:rsid w:val="00297CE3"/>
    <w:rsid w:val="00297D0C"/>
    <w:rsid w:val="00297FA3"/>
    <w:rsid w:val="002A00DA"/>
    <w:rsid w:val="002A01ED"/>
    <w:rsid w:val="002A0365"/>
    <w:rsid w:val="002A0751"/>
    <w:rsid w:val="002A09FF"/>
    <w:rsid w:val="002A0AD7"/>
    <w:rsid w:val="002A0C17"/>
    <w:rsid w:val="002A0C1C"/>
    <w:rsid w:val="002A10EF"/>
    <w:rsid w:val="002A1749"/>
    <w:rsid w:val="002A1A5D"/>
    <w:rsid w:val="002A1BA5"/>
    <w:rsid w:val="002A1CE4"/>
    <w:rsid w:val="002A1E42"/>
    <w:rsid w:val="002A21DD"/>
    <w:rsid w:val="002A21F6"/>
    <w:rsid w:val="002A2260"/>
    <w:rsid w:val="002A22BA"/>
    <w:rsid w:val="002A26A1"/>
    <w:rsid w:val="002A26F0"/>
    <w:rsid w:val="002A2B73"/>
    <w:rsid w:val="002A2D1F"/>
    <w:rsid w:val="002A2DB7"/>
    <w:rsid w:val="002A3214"/>
    <w:rsid w:val="002A3294"/>
    <w:rsid w:val="002A32A1"/>
    <w:rsid w:val="002A3358"/>
    <w:rsid w:val="002A33F7"/>
    <w:rsid w:val="002A34C5"/>
    <w:rsid w:val="002A40C6"/>
    <w:rsid w:val="002A47B2"/>
    <w:rsid w:val="002A515E"/>
    <w:rsid w:val="002A534D"/>
    <w:rsid w:val="002A562C"/>
    <w:rsid w:val="002A56EF"/>
    <w:rsid w:val="002A5A98"/>
    <w:rsid w:val="002A5DAB"/>
    <w:rsid w:val="002A609F"/>
    <w:rsid w:val="002A6442"/>
    <w:rsid w:val="002A6D4A"/>
    <w:rsid w:val="002A7BEB"/>
    <w:rsid w:val="002A7BF2"/>
    <w:rsid w:val="002A7C18"/>
    <w:rsid w:val="002A7DDC"/>
    <w:rsid w:val="002B00CC"/>
    <w:rsid w:val="002B01B9"/>
    <w:rsid w:val="002B0477"/>
    <w:rsid w:val="002B0519"/>
    <w:rsid w:val="002B0727"/>
    <w:rsid w:val="002B081C"/>
    <w:rsid w:val="002B08D2"/>
    <w:rsid w:val="002B0A7E"/>
    <w:rsid w:val="002B0AC6"/>
    <w:rsid w:val="002B0B68"/>
    <w:rsid w:val="002B0BD7"/>
    <w:rsid w:val="002B0CE8"/>
    <w:rsid w:val="002B0F6C"/>
    <w:rsid w:val="002B12F8"/>
    <w:rsid w:val="002B14E3"/>
    <w:rsid w:val="002B184C"/>
    <w:rsid w:val="002B192E"/>
    <w:rsid w:val="002B1D14"/>
    <w:rsid w:val="002B289D"/>
    <w:rsid w:val="002B28E4"/>
    <w:rsid w:val="002B2ADD"/>
    <w:rsid w:val="002B2C77"/>
    <w:rsid w:val="002B3224"/>
    <w:rsid w:val="002B350E"/>
    <w:rsid w:val="002B3765"/>
    <w:rsid w:val="002B3D8A"/>
    <w:rsid w:val="002B3DC6"/>
    <w:rsid w:val="002B4415"/>
    <w:rsid w:val="002B4851"/>
    <w:rsid w:val="002B4C53"/>
    <w:rsid w:val="002B5555"/>
    <w:rsid w:val="002B55B8"/>
    <w:rsid w:val="002B5C38"/>
    <w:rsid w:val="002B5D22"/>
    <w:rsid w:val="002B6179"/>
    <w:rsid w:val="002B6256"/>
    <w:rsid w:val="002B6607"/>
    <w:rsid w:val="002B6AFE"/>
    <w:rsid w:val="002B6E70"/>
    <w:rsid w:val="002B7057"/>
    <w:rsid w:val="002B7586"/>
    <w:rsid w:val="002B76BD"/>
    <w:rsid w:val="002B7854"/>
    <w:rsid w:val="002B7860"/>
    <w:rsid w:val="002B791B"/>
    <w:rsid w:val="002B7E1F"/>
    <w:rsid w:val="002C0049"/>
    <w:rsid w:val="002C008F"/>
    <w:rsid w:val="002C03D5"/>
    <w:rsid w:val="002C0612"/>
    <w:rsid w:val="002C0807"/>
    <w:rsid w:val="002C080E"/>
    <w:rsid w:val="002C0C01"/>
    <w:rsid w:val="002C0C4B"/>
    <w:rsid w:val="002C0C85"/>
    <w:rsid w:val="002C0F9D"/>
    <w:rsid w:val="002C1122"/>
    <w:rsid w:val="002C11CC"/>
    <w:rsid w:val="002C1234"/>
    <w:rsid w:val="002C13A1"/>
    <w:rsid w:val="002C1908"/>
    <w:rsid w:val="002C1AE4"/>
    <w:rsid w:val="002C1FEE"/>
    <w:rsid w:val="002C20D8"/>
    <w:rsid w:val="002C21A3"/>
    <w:rsid w:val="002C21D6"/>
    <w:rsid w:val="002C2801"/>
    <w:rsid w:val="002C298A"/>
    <w:rsid w:val="002C34CD"/>
    <w:rsid w:val="002C3608"/>
    <w:rsid w:val="002C3938"/>
    <w:rsid w:val="002C3BB6"/>
    <w:rsid w:val="002C42C1"/>
    <w:rsid w:val="002C4602"/>
    <w:rsid w:val="002C47A0"/>
    <w:rsid w:val="002C49DC"/>
    <w:rsid w:val="002C5141"/>
    <w:rsid w:val="002C61A9"/>
    <w:rsid w:val="002C61B0"/>
    <w:rsid w:val="002C66AC"/>
    <w:rsid w:val="002C7780"/>
    <w:rsid w:val="002C7EC4"/>
    <w:rsid w:val="002D08E5"/>
    <w:rsid w:val="002D0A74"/>
    <w:rsid w:val="002D0FFF"/>
    <w:rsid w:val="002D1680"/>
    <w:rsid w:val="002D1908"/>
    <w:rsid w:val="002D1AFF"/>
    <w:rsid w:val="002D1C8A"/>
    <w:rsid w:val="002D1DA6"/>
    <w:rsid w:val="002D1E4B"/>
    <w:rsid w:val="002D1FF5"/>
    <w:rsid w:val="002D21C6"/>
    <w:rsid w:val="002D227F"/>
    <w:rsid w:val="002D23B1"/>
    <w:rsid w:val="002D26E1"/>
    <w:rsid w:val="002D282B"/>
    <w:rsid w:val="002D2C0A"/>
    <w:rsid w:val="002D2C4D"/>
    <w:rsid w:val="002D3AFC"/>
    <w:rsid w:val="002D3DD5"/>
    <w:rsid w:val="002D4578"/>
    <w:rsid w:val="002D497B"/>
    <w:rsid w:val="002D4CBE"/>
    <w:rsid w:val="002D50DC"/>
    <w:rsid w:val="002D52C6"/>
    <w:rsid w:val="002D5532"/>
    <w:rsid w:val="002D56B3"/>
    <w:rsid w:val="002D5A17"/>
    <w:rsid w:val="002D619A"/>
    <w:rsid w:val="002D6360"/>
    <w:rsid w:val="002D6E67"/>
    <w:rsid w:val="002D71CD"/>
    <w:rsid w:val="002D7266"/>
    <w:rsid w:val="002D7515"/>
    <w:rsid w:val="002D75CE"/>
    <w:rsid w:val="002D7728"/>
    <w:rsid w:val="002D7B3E"/>
    <w:rsid w:val="002D7FF0"/>
    <w:rsid w:val="002E02A6"/>
    <w:rsid w:val="002E0F87"/>
    <w:rsid w:val="002E12BA"/>
    <w:rsid w:val="002E157B"/>
    <w:rsid w:val="002E1901"/>
    <w:rsid w:val="002E1EAF"/>
    <w:rsid w:val="002E2136"/>
    <w:rsid w:val="002E2536"/>
    <w:rsid w:val="002E29AF"/>
    <w:rsid w:val="002E343C"/>
    <w:rsid w:val="002E3734"/>
    <w:rsid w:val="002E3817"/>
    <w:rsid w:val="002E395C"/>
    <w:rsid w:val="002E3F4F"/>
    <w:rsid w:val="002E451E"/>
    <w:rsid w:val="002E49AA"/>
    <w:rsid w:val="002E4F84"/>
    <w:rsid w:val="002E5030"/>
    <w:rsid w:val="002E51DD"/>
    <w:rsid w:val="002E54E7"/>
    <w:rsid w:val="002E5718"/>
    <w:rsid w:val="002E5A32"/>
    <w:rsid w:val="002E5CFE"/>
    <w:rsid w:val="002E5FCA"/>
    <w:rsid w:val="002E61C0"/>
    <w:rsid w:val="002E6485"/>
    <w:rsid w:val="002E6BD4"/>
    <w:rsid w:val="002E6D78"/>
    <w:rsid w:val="002E7326"/>
    <w:rsid w:val="002E7974"/>
    <w:rsid w:val="002E7CC6"/>
    <w:rsid w:val="002F020F"/>
    <w:rsid w:val="002F0345"/>
    <w:rsid w:val="002F0FC8"/>
    <w:rsid w:val="002F10D6"/>
    <w:rsid w:val="002F12EF"/>
    <w:rsid w:val="002F15E6"/>
    <w:rsid w:val="002F1D67"/>
    <w:rsid w:val="002F2056"/>
    <w:rsid w:val="002F2485"/>
    <w:rsid w:val="002F27F7"/>
    <w:rsid w:val="002F27FB"/>
    <w:rsid w:val="002F2858"/>
    <w:rsid w:val="002F2A9E"/>
    <w:rsid w:val="002F323A"/>
    <w:rsid w:val="002F3242"/>
    <w:rsid w:val="002F3398"/>
    <w:rsid w:val="002F3442"/>
    <w:rsid w:val="002F3707"/>
    <w:rsid w:val="002F372B"/>
    <w:rsid w:val="002F37F5"/>
    <w:rsid w:val="002F3D8F"/>
    <w:rsid w:val="002F3F89"/>
    <w:rsid w:val="002F42BC"/>
    <w:rsid w:val="002F4305"/>
    <w:rsid w:val="002F4C09"/>
    <w:rsid w:val="002F4EC6"/>
    <w:rsid w:val="002F4F62"/>
    <w:rsid w:val="002F5E52"/>
    <w:rsid w:val="002F5ECF"/>
    <w:rsid w:val="002F5FBA"/>
    <w:rsid w:val="002F5FC9"/>
    <w:rsid w:val="002F645E"/>
    <w:rsid w:val="002F64E0"/>
    <w:rsid w:val="002F66A3"/>
    <w:rsid w:val="002F6B38"/>
    <w:rsid w:val="002F6E6F"/>
    <w:rsid w:val="002F701B"/>
    <w:rsid w:val="002F7050"/>
    <w:rsid w:val="002F767F"/>
    <w:rsid w:val="002F7C31"/>
    <w:rsid w:val="002F7E07"/>
    <w:rsid w:val="002F7FCD"/>
    <w:rsid w:val="003009E7"/>
    <w:rsid w:val="00300B42"/>
    <w:rsid w:val="00300C27"/>
    <w:rsid w:val="00301BB9"/>
    <w:rsid w:val="00302066"/>
    <w:rsid w:val="0030213E"/>
    <w:rsid w:val="0030261D"/>
    <w:rsid w:val="0030291F"/>
    <w:rsid w:val="00302998"/>
    <w:rsid w:val="00303555"/>
    <w:rsid w:val="00303773"/>
    <w:rsid w:val="00303813"/>
    <w:rsid w:val="003038B5"/>
    <w:rsid w:val="00303CD1"/>
    <w:rsid w:val="00303F03"/>
    <w:rsid w:val="00303F22"/>
    <w:rsid w:val="003043C6"/>
    <w:rsid w:val="00304709"/>
    <w:rsid w:val="00304A3D"/>
    <w:rsid w:val="00304DFB"/>
    <w:rsid w:val="00304E9C"/>
    <w:rsid w:val="00305066"/>
    <w:rsid w:val="00305899"/>
    <w:rsid w:val="00305CA3"/>
    <w:rsid w:val="00305E40"/>
    <w:rsid w:val="00305F07"/>
    <w:rsid w:val="00306002"/>
    <w:rsid w:val="003064D6"/>
    <w:rsid w:val="00306D10"/>
    <w:rsid w:val="00306D8E"/>
    <w:rsid w:val="003071B4"/>
    <w:rsid w:val="003071C5"/>
    <w:rsid w:val="00307625"/>
    <w:rsid w:val="003076B1"/>
    <w:rsid w:val="003078E5"/>
    <w:rsid w:val="00307D24"/>
    <w:rsid w:val="00307F9D"/>
    <w:rsid w:val="00310067"/>
    <w:rsid w:val="0031027A"/>
    <w:rsid w:val="0031028C"/>
    <w:rsid w:val="00310312"/>
    <w:rsid w:val="003105DE"/>
    <w:rsid w:val="0031063A"/>
    <w:rsid w:val="003108CC"/>
    <w:rsid w:val="00310C1E"/>
    <w:rsid w:val="00310CBD"/>
    <w:rsid w:val="00310ED7"/>
    <w:rsid w:val="003111E1"/>
    <w:rsid w:val="003112E6"/>
    <w:rsid w:val="00311C59"/>
    <w:rsid w:val="003125B4"/>
    <w:rsid w:val="00312C42"/>
    <w:rsid w:val="00312FFA"/>
    <w:rsid w:val="003130D0"/>
    <w:rsid w:val="00313342"/>
    <w:rsid w:val="003136BA"/>
    <w:rsid w:val="00313A15"/>
    <w:rsid w:val="00313BFE"/>
    <w:rsid w:val="00313E85"/>
    <w:rsid w:val="00313FB0"/>
    <w:rsid w:val="0031455E"/>
    <w:rsid w:val="0031468F"/>
    <w:rsid w:val="00314EE6"/>
    <w:rsid w:val="00314F40"/>
    <w:rsid w:val="003152B9"/>
    <w:rsid w:val="00315338"/>
    <w:rsid w:val="0031540D"/>
    <w:rsid w:val="003154E1"/>
    <w:rsid w:val="00315B88"/>
    <w:rsid w:val="003160A9"/>
    <w:rsid w:val="003162EC"/>
    <w:rsid w:val="00316540"/>
    <w:rsid w:val="00316727"/>
    <w:rsid w:val="00316BFF"/>
    <w:rsid w:val="00316D03"/>
    <w:rsid w:val="00316D60"/>
    <w:rsid w:val="00316E2D"/>
    <w:rsid w:val="00317ABC"/>
    <w:rsid w:val="00317E3B"/>
    <w:rsid w:val="00317EB1"/>
    <w:rsid w:val="00320E0C"/>
    <w:rsid w:val="00320E98"/>
    <w:rsid w:val="00320FEB"/>
    <w:rsid w:val="0032148F"/>
    <w:rsid w:val="00321528"/>
    <w:rsid w:val="0032181C"/>
    <w:rsid w:val="00321BF2"/>
    <w:rsid w:val="00321E7B"/>
    <w:rsid w:val="003226A3"/>
    <w:rsid w:val="00322971"/>
    <w:rsid w:val="00322FC6"/>
    <w:rsid w:val="0032343F"/>
    <w:rsid w:val="0032363F"/>
    <w:rsid w:val="00323B59"/>
    <w:rsid w:val="00323C1A"/>
    <w:rsid w:val="00323C4A"/>
    <w:rsid w:val="00323DC4"/>
    <w:rsid w:val="00324758"/>
    <w:rsid w:val="003249F5"/>
    <w:rsid w:val="00325041"/>
    <w:rsid w:val="0032535B"/>
    <w:rsid w:val="003259AB"/>
    <w:rsid w:val="00325F23"/>
    <w:rsid w:val="00325FDB"/>
    <w:rsid w:val="00326019"/>
    <w:rsid w:val="003260E8"/>
    <w:rsid w:val="00326113"/>
    <w:rsid w:val="00326350"/>
    <w:rsid w:val="00326400"/>
    <w:rsid w:val="00326441"/>
    <w:rsid w:val="00326509"/>
    <w:rsid w:val="00326C8B"/>
    <w:rsid w:val="00326DA5"/>
    <w:rsid w:val="00326F16"/>
    <w:rsid w:val="00326F27"/>
    <w:rsid w:val="00327543"/>
    <w:rsid w:val="003276CC"/>
    <w:rsid w:val="003279CA"/>
    <w:rsid w:val="00327E2E"/>
    <w:rsid w:val="00327E49"/>
    <w:rsid w:val="003303DB"/>
    <w:rsid w:val="00330638"/>
    <w:rsid w:val="003306FC"/>
    <w:rsid w:val="00330AE0"/>
    <w:rsid w:val="00330BB0"/>
    <w:rsid w:val="003315CD"/>
    <w:rsid w:val="00331897"/>
    <w:rsid w:val="003318C2"/>
    <w:rsid w:val="00331EA5"/>
    <w:rsid w:val="00332490"/>
    <w:rsid w:val="003324F7"/>
    <w:rsid w:val="003329BD"/>
    <w:rsid w:val="00333391"/>
    <w:rsid w:val="003335D9"/>
    <w:rsid w:val="00333931"/>
    <w:rsid w:val="00333D16"/>
    <w:rsid w:val="00333DE7"/>
    <w:rsid w:val="0033427A"/>
    <w:rsid w:val="003347A0"/>
    <w:rsid w:val="003349AE"/>
    <w:rsid w:val="00334A76"/>
    <w:rsid w:val="00334C79"/>
    <w:rsid w:val="00334F8F"/>
    <w:rsid w:val="0033506B"/>
    <w:rsid w:val="00335921"/>
    <w:rsid w:val="003359E0"/>
    <w:rsid w:val="00335B9E"/>
    <w:rsid w:val="00335C28"/>
    <w:rsid w:val="00335C6E"/>
    <w:rsid w:val="00335CC5"/>
    <w:rsid w:val="00335D94"/>
    <w:rsid w:val="00335F56"/>
    <w:rsid w:val="003360DF"/>
    <w:rsid w:val="003361A0"/>
    <w:rsid w:val="00336514"/>
    <w:rsid w:val="0033661B"/>
    <w:rsid w:val="00336794"/>
    <w:rsid w:val="00336A72"/>
    <w:rsid w:val="00337095"/>
    <w:rsid w:val="0033718F"/>
    <w:rsid w:val="00337579"/>
    <w:rsid w:val="00337592"/>
    <w:rsid w:val="0033759E"/>
    <w:rsid w:val="00337669"/>
    <w:rsid w:val="00337694"/>
    <w:rsid w:val="003377FE"/>
    <w:rsid w:val="00337892"/>
    <w:rsid w:val="00337898"/>
    <w:rsid w:val="00337965"/>
    <w:rsid w:val="003379B3"/>
    <w:rsid w:val="00337AC8"/>
    <w:rsid w:val="00337C6D"/>
    <w:rsid w:val="0034031C"/>
    <w:rsid w:val="00340605"/>
    <w:rsid w:val="00340770"/>
    <w:rsid w:val="00340AA0"/>
    <w:rsid w:val="00340EA5"/>
    <w:rsid w:val="00340F37"/>
    <w:rsid w:val="003410A5"/>
    <w:rsid w:val="0034119A"/>
    <w:rsid w:val="0034213C"/>
    <w:rsid w:val="00342232"/>
    <w:rsid w:val="0034228D"/>
    <w:rsid w:val="00342555"/>
    <w:rsid w:val="003427CC"/>
    <w:rsid w:val="003429D6"/>
    <w:rsid w:val="00342F7C"/>
    <w:rsid w:val="0034319D"/>
    <w:rsid w:val="00343AAC"/>
    <w:rsid w:val="00343D8E"/>
    <w:rsid w:val="00343FAD"/>
    <w:rsid w:val="0034448D"/>
    <w:rsid w:val="00344602"/>
    <w:rsid w:val="00344A3F"/>
    <w:rsid w:val="00344B69"/>
    <w:rsid w:val="00344F29"/>
    <w:rsid w:val="00345017"/>
    <w:rsid w:val="0034540F"/>
    <w:rsid w:val="00345674"/>
    <w:rsid w:val="0034581F"/>
    <w:rsid w:val="003458BD"/>
    <w:rsid w:val="00345B1E"/>
    <w:rsid w:val="00345C25"/>
    <w:rsid w:val="00345C33"/>
    <w:rsid w:val="0034629F"/>
    <w:rsid w:val="003463DF"/>
    <w:rsid w:val="0034667A"/>
    <w:rsid w:val="0034690D"/>
    <w:rsid w:val="00346985"/>
    <w:rsid w:val="00347467"/>
    <w:rsid w:val="0034769B"/>
    <w:rsid w:val="003477BF"/>
    <w:rsid w:val="00347D99"/>
    <w:rsid w:val="00347EFD"/>
    <w:rsid w:val="00350693"/>
    <w:rsid w:val="00350A25"/>
    <w:rsid w:val="00350F09"/>
    <w:rsid w:val="00351052"/>
    <w:rsid w:val="00351270"/>
    <w:rsid w:val="003521E1"/>
    <w:rsid w:val="003522EC"/>
    <w:rsid w:val="00352507"/>
    <w:rsid w:val="003525F7"/>
    <w:rsid w:val="00352A9F"/>
    <w:rsid w:val="00353171"/>
    <w:rsid w:val="003534C1"/>
    <w:rsid w:val="0035389B"/>
    <w:rsid w:val="00353A30"/>
    <w:rsid w:val="0035429A"/>
    <w:rsid w:val="0035436A"/>
    <w:rsid w:val="0035454E"/>
    <w:rsid w:val="003546F3"/>
    <w:rsid w:val="00354D21"/>
    <w:rsid w:val="003551AA"/>
    <w:rsid w:val="0035556E"/>
    <w:rsid w:val="0035581D"/>
    <w:rsid w:val="00355970"/>
    <w:rsid w:val="00355BDB"/>
    <w:rsid w:val="00355C34"/>
    <w:rsid w:val="00355E30"/>
    <w:rsid w:val="0035608E"/>
    <w:rsid w:val="00356A32"/>
    <w:rsid w:val="00356DC0"/>
    <w:rsid w:val="00356F1F"/>
    <w:rsid w:val="00356F8D"/>
    <w:rsid w:val="003578EE"/>
    <w:rsid w:val="00357DDE"/>
    <w:rsid w:val="00357F69"/>
    <w:rsid w:val="00357FCC"/>
    <w:rsid w:val="0036008F"/>
    <w:rsid w:val="00360534"/>
    <w:rsid w:val="00360740"/>
    <w:rsid w:val="0036087C"/>
    <w:rsid w:val="003608F6"/>
    <w:rsid w:val="00360A0E"/>
    <w:rsid w:val="00360BF5"/>
    <w:rsid w:val="0036110C"/>
    <w:rsid w:val="0036120D"/>
    <w:rsid w:val="00361E1B"/>
    <w:rsid w:val="00361F04"/>
    <w:rsid w:val="00361F1F"/>
    <w:rsid w:val="00362137"/>
    <w:rsid w:val="00362181"/>
    <w:rsid w:val="00362218"/>
    <w:rsid w:val="00362692"/>
    <w:rsid w:val="00362732"/>
    <w:rsid w:val="00362ABA"/>
    <w:rsid w:val="00362B01"/>
    <w:rsid w:val="00362D3F"/>
    <w:rsid w:val="003637C1"/>
    <w:rsid w:val="0036388E"/>
    <w:rsid w:val="00363E46"/>
    <w:rsid w:val="00363FCE"/>
    <w:rsid w:val="00364497"/>
    <w:rsid w:val="00364727"/>
    <w:rsid w:val="00364764"/>
    <w:rsid w:val="00364999"/>
    <w:rsid w:val="00364E30"/>
    <w:rsid w:val="003653B7"/>
    <w:rsid w:val="003655EE"/>
    <w:rsid w:val="00365639"/>
    <w:rsid w:val="00365A94"/>
    <w:rsid w:val="00365E2F"/>
    <w:rsid w:val="0036604C"/>
    <w:rsid w:val="00366213"/>
    <w:rsid w:val="003669A5"/>
    <w:rsid w:val="00366AA9"/>
    <w:rsid w:val="00366B37"/>
    <w:rsid w:val="00366CEF"/>
    <w:rsid w:val="00366F0B"/>
    <w:rsid w:val="00367273"/>
    <w:rsid w:val="00367573"/>
    <w:rsid w:val="0036766E"/>
    <w:rsid w:val="003678A9"/>
    <w:rsid w:val="00370125"/>
    <w:rsid w:val="0037026E"/>
    <w:rsid w:val="003709CE"/>
    <w:rsid w:val="00370AE0"/>
    <w:rsid w:val="00370D6D"/>
    <w:rsid w:val="00370DE0"/>
    <w:rsid w:val="00370E3A"/>
    <w:rsid w:val="00370E5F"/>
    <w:rsid w:val="00370F1C"/>
    <w:rsid w:val="00371010"/>
    <w:rsid w:val="0037139C"/>
    <w:rsid w:val="00371A17"/>
    <w:rsid w:val="00371A24"/>
    <w:rsid w:val="00371A67"/>
    <w:rsid w:val="00371E05"/>
    <w:rsid w:val="00371E1A"/>
    <w:rsid w:val="003720B1"/>
    <w:rsid w:val="003721E5"/>
    <w:rsid w:val="003723DE"/>
    <w:rsid w:val="00372826"/>
    <w:rsid w:val="00372AE4"/>
    <w:rsid w:val="00372F35"/>
    <w:rsid w:val="00373206"/>
    <w:rsid w:val="003734C4"/>
    <w:rsid w:val="003735AA"/>
    <w:rsid w:val="00373A2C"/>
    <w:rsid w:val="00373A80"/>
    <w:rsid w:val="00373D81"/>
    <w:rsid w:val="00374089"/>
    <w:rsid w:val="003747AE"/>
    <w:rsid w:val="00374865"/>
    <w:rsid w:val="003749CA"/>
    <w:rsid w:val="00374C08"/>
    <w:rsid w:val="00375639"/>
    <w:rsid w:val="00375940"/>
    <w:rsid w:val="00375978"/>
    <w:rsid w:val="0037617D"/>
    <w:rsid w:val="003764EC"/>
    <w:rsid w:val="003767B6"/>
    <w:rsid w:val="003768BF"/>
    <w:rsid w:val="00376AB2"/>
    <w:rsid w:val="00376C4E"/>
    <w:rsid w:val="003772B2"/>
    <w:rsid w:val="003772C7"/>
    <w:rsid w:val="003778D0"/>
    <w:rsid w:val="003800B2"/>
    <w:rsid w:val="0038018A"/>
    <w:rsid w:val="003806E9"/>
    <w:rsid w:val="00380EA5"/>
    <w:rsid w:val="00381128"/>
    <w:rsid w:val="00381E12"/>
    <w:rsid w:val="0038211E"/>
    <w:rsid w:val="00382475"/>
    <w:rsid w:val="00382801"/>
    <w:rsid w:val="00383246"/>
    <w:rsid w:val="003832F3"/>
    <w:rsid w:val="0038337B"/>
    <w:rsid w:val="003843AA"/>
    <w:rsid w:val="0038488E"/>
    <w:rsid w:val="00384B92"/>
    <w:rsid w:val="003856DB"/>
    <w:rsid w:val="00385811"/>
    <w:rsid w:val="00385916"/>
    <w:rsid w:val="00385AA8"/>
    <w:rsid w:val="00385ADB"/>
    <w:rsid w:val="00385D25"/>
    <w:rsid w:val="00386076"/>
    <w:rsid w:val="003860FB"/>
    <w:rsid w:val="003863FB"/>
    <w:rsid w:val="0038672F"/>
    <w:rsid w:val="00386BEE"/>
    <w:rsid w:val="00386DB8"/>
    <w:rsid w:val="00386FE2"/>
    <w:rsid w:val="003879BB"/>
    <w:rsid w:val="00387A57"/>
    <w:rsid w:val="00387D07"/>
    <w:rsid w:val="003902D1"/>
    <w:rsid w:val="0039042F"/>
    <w:rsid w:val="0039044A"/>
    <w:rsid w:val="00390490"/>
    <w:rsid w:val="003909CE"/>
    <w:rsid w:val="00390A0F"/>
    <w:rsid w:val="00390B08"/>
    <w:rsid w:val="00390BF8"/>
    <w:rsid w:val="00390DA8"/>
    <w:rsid w:val="0039119B"/>
    <w:rsid w:val="00391C3E"/>
    <w:rsid w:val="00391DDC"/>
    <w:rsid w:val="00392353"/>
    <w:rsid w:val="00392374"/>
    <w:rsid w:val="003934C2"/>
    <w:rsid w:val="00393E20"/>
    <w:rsid w:val="00393F67"/>
    <w:rsid w:val="003942F0"/>
    <w:rsid w:val="00394D7F"/>
    <w:rsid w:val="00394EE4"/>
    <w:rsid w:val="0039592F"/>
    <w:rsid w:val="00395FFA"/>
    <w:rsid w:val="003962F4"/>
    <w:rsid w:val="003965ED"/>
    <w:rsid w:val="003968BA"/>
    <w:rsid w:val="00396B83"/>
    <w:rsid w:val="003970F5"/>
    <w:rsid w:val="0039757A"/>
    <w:rsid w:val="003975C5"/>
    <w:rsid w:val="00397E86"/>
    <w:rsid w:val="003A0341"/>
    <w:rsid w:val="003A0363"/>
    <w:rsid w:val="003A0921"/>
    <w:rsid w:val="003A0B7A"/>
    <w:rsid w:val="003A0D9E"/>
    <w:rsid w:val="003A0F29"/>
    <w:rsid w:val="003A1CD0"/>
    <w:rsid w:val="003A1FB4"/>
    <w:rsid w:val="003A2001"/>
    <w:rsid w:val="003A2003"/>
    <w:rsid w:val="003A22A9"/>
    <w:rsid w:val="003A2801"/>
    <w:rsid w:val="003A28D6"/>
    <w:rsid w:val="003A314D"/>
    <w:rsid w:val="003A38A2"/>
    <w:rsid w:val="003A3BA1"/>
    <w:rsid w:val="003A3C90"/>
    <w:rsid w:val="003A3DFE"/>
    <w:rsid w:val="003A3E47"/>
    <w:rsid w:val="003A436F"/>
    <w:rsid w:val="003A472A"/>
    <w:rsid w:val="003A47AD"/>
    <w:rsid w:val="003A4CD5"/>
    <w:rsid w:val="003A4FAF"/>
    <w:rsid w:val="003A5A27"/>
    <w:rsid w:val="003A5E45"/>
    <w:rsid w:val="003A5F59"/>
    <w:rsid w:val="003A6335"/>
    <w:rsid w:val="003A6506"/>
    <w:rsid w:val="003A663C"/>
    <w:rsid w:val="003A6757"/>
    <w:rsid w:val="003A6892"/>
    <w:rsid w:val="003A6C66"/>
    <w:rsid w:val="003A70F6"/>
    <w:rsid w:val="003A7146"/>
    <w:rsid w:val="003A7316"/>
    <w:rsid w:val="003A73B2"/>
    <w:rsid w:val="003A73FB"/>
    <w:rsid w:val="003A760C"/>
    <w:rsid w:val="003A7BFF"/>
    <w:rsid w:val="003B0B75"/>
    <w:rsid w:val="003B0BBC"/>
    <w:rsid w:val="003B1006"/>
    <w:rsid w:val="003B15C7"/>
    <w:rsid w:val="003B1821"/>
    <w:rsid w:val="003B18BF"/>
    <w:rsid w:val="003B1F89"/>
    <w:rsid w:val="003B2160"/>
    <w:rsid w:val="003B231E"/>
    <w:rsid w:val="003B2332"/>
    <w:rsid w:val="003B34D7"/>
    <w:rsid w:val="003B3B73"/>
    <w:rsid w:val="003B3C5F"/>
    <w:rsid w:val="003B3E97"/>
    <w:rsid w:val="003B4684"/>
    <w:rsid w:val="003B4721"/>
    <w:rsid w:val="003B4A1E"/>
    <w:rsid w:val="003B4BDB"/>
    <w:rsid w:val="003B5883"/>
    <w:rsid w:val="003B5994"/>
    <w:rsid w:val="003B5A04"/>
    <w:rsid w:val="003B5C74"/>
    <w:rsid w:val="003B5DF2"/>
    <w:rsid w:val="003B6095"/>
    <w:rsid w:val="003B62FF"/>
    <w:rsid w:val="003B65D9"/>
    <w:rsid w:val="003B6A91"/>
    <w:rsid w:val="003B6D71"/>
    <w:rsid w:val="003B7001"/>
    <w:rsid w:val="003B71B0"/>
    <w:rsid w:val="003B72E1"/>
    <w:rsid w:val="003B7499"/>
    <w:rsid w:val="003B7C0B"/>
    <w:rsid w:val="003C063B"/>
    <w:rsid w:val="003C0959"/>
    <w:rsid w:val="003C0BD2"/>
    <w:rsid w:val="003C0E43"/>
    <w:rsid w:val="003C105B"/>
    <w:rsid w:val="003C1171"/>
    <w:rsid w:val="003C1216"/>
    <w:rsid w:val="003C1439"/>
    <w:rsid w:val="003C18FA"/>
    <w:rsid w:val="003C1965"/>
    <w:rsid w:val="003C1D88"/>
    <w:rsid w:val="003C1EC7"/>
    <w:rsid w:val="003C209A"/>
    <w:rsid w:val="003C232D"/>
    <w:rsid w:val="003C243A"/>
    <w:rsid w:val="003C2972"/>
    <w:rsid w:val="003C2F95"/>
    <w:rsid w:val="003C317A"/>
    <w:rsid w:val="003C31EB"/>
    <w:rsid w:val="003C34A7"/>
    <w:rsid w:val="003C42FC"/>
    <w:rsid w:val="003C4A37"/>
    <w:rsid w:val="003C526A"/>
    <w:rsid w:val="003C5485"/>
    <w:rsid w:val="003C55EC"/>
    <w:rsid w:val="003C57CA"/>
    <w:rsid w:val="003C58B6"/>
    <w:rsid w:val="003C5A26"/>
    <w:rsid w:val="003C5A2C"/>
    <w:rsid w:val="003C5AF8"/>
    <w:rsid w:val="003C6207"/>
    <w:rsid w:val="003C6353"/>
    <w:rsid w:val="003C6744"/>
    <w:rsid w:val="003C67C4"/>
    <w:rsid w:val="003C6AAD"/>
    <w:rsid w:val="003C6AD4"/>
    <w:rsid w:val="003C7166"/>
    <w:rsid w:val="003C74C0"/>
    <w:rsid w:val="003C74CF"/>
    <w:rsid w:val="003C768F"/>
    <w:rsid w:val="003C7CEB"/>
    <w:rsid w:val="003D012D"/>
    <w:rsid w:val="003D0192"/>
    <w:rsid w:val="003D0260"/>
    <w:rsid w:val="003D054E"/>
    <w:rsid w:val="003D068A"/>
    <w:rsid w:val="003D081D"/>
    <w:rsid w:val="003D0D42"/>
    <w:rsid w:val="003D137E"/>
    <w:rsid w:val="003D14F4"/>
    <w:rsid w:val="003D1665"/>
    <w:rsid w:val="003D17CB"/>
    <w:rsid w:val="003D180C"/>
    <w:rsid w:val="003D2181"/>
    <w:rsid w:val="003D2300"/>
    <w:rsid w:val="003D2624"/>
    <w:rsid w:val="003D2797"/>
    <w:rsid w:val="003D2B8B"/>
    <w:rsid w:val="003D2B8F"/>
    <w:rsid w:val="003D2E68"/>
    <w:rsid w:val="003D3101"/>
    <w:rsid w:val="003D3121"/>
    <w:rsid w:val="003D3477"/>
    <w:rsid w:val="003D34C0"/>
    <w:rsid w:val="003D36AC"/>
    <w:rsid w:val="003D3985"/>
    <w:rsid w:val="003D3B74"/>
    <w:rsid w:val="003D3ED0"/>
    <w:rsid w:val="003D4260"/>
    <w:rsid w:val="003D43D1"/>
    <w:rsid w:val="003D4650"/>
    <w:rsid w:val="003D4C1A"/>
    <w:rsid w:val="003D5524"/>
    <w:rsid w:val="003D57F7"/>
    <w:rsid w:val="003D588D"/>
    <w:rsid w:val="003D5CD6"/>
    <w:rsid w:val="003D6253"/>
    <w:rsid w:val="003D67F9"/>
    <w:rsid w:val="003D6B1A"/>
    <w:rsid w:val="003D734B"/>
    <w:rsid w:val="003D76C0"/>
    <w:rsid w:val="003D777C"/>
    <w:rsid w:val="003D7FAD"/>
    <w:rsid w:val="003E01FC"/>
    <w:rsid w:val="003E0C8E"/>
    <w:rsid w:val="003E0F78"/>
    <w:rsid w:val="003E1006"/>
    <w:rsid w:val="003E1032"/>
    <w:rsid w:val="003E16D3"/>
    <w:rsid w:val="003E19C8"/>
    <w:rsid w:val="003E1E4D"/>
    <w:rsid w:val="003E2401"/>
    <w:rsid w:val="003E29EC"/>
    <w:rsid w:val="003E2B9E"/>
    <w:rsid w:val="003E2BCC"/>
    <w:rsid w:val="003E2F99"/>
    <w:rsid w:val="003E3652"/>
    <w:rsid w:val="003E37FE"/>
    <w:rsid w:val="003E38B2"/>
    <w:rsid w:val="003E3C15"/>
    <w:rsid w:val="003E3D9F"/>
    <w:rsid w:val="003E3DEA"/>
    <w:rsid w:val="003E44E7"/>
    <w:rsid w:val="003E4630"/>
    <w:rsid w:val="003E4E39"/>
    <w:rsid w:val="003E525F"/>
    <w:rsid w:val="003E5516"/>
    <w:rsid w:val="003E562E"/>
    <w:rsid w:val="003E5AE5"/>
    <w:rsid w:val="003E5BBF"/>
    <w:rsid w:val="003E6111"/>
    <w:rsid w:val="003E61F1"/>
    <w:rsid w:val="003E6507"/>
    <w:rsid w:val="003E6AFC"/>
    <w:rsid w:val="003E6EF8"/>
    <w:rsid w:val="003E71C8"/>
    <w:rsid w:val="003E7F0D"/>
    <w:rsid w:val="003F056C"/>
    <w:rsid w:val="003F05BB"/>
    <w:rsid w:val="003F0CE5"/>
    <w:rsid w:val="003F1646"/>
    <w:rsid w:val="003F1D1D"/>
    <w:rsid w:val="003F1DD2"/>
    <w:rsid w:val="003F2946"/>
    <w:rsid w:val="003F2980"/>
    <w:rsid w:val="003F29D6"/>
    <w:rsid w:val="003F2DF7"/>
    <w:rsid w:val="003F2F15"/>
    <w:rsid w:val="003F33F3"/>
    <w:rsid w:val="003F33F8"/>
    <w:rsid w:val="003F3943"/>
    <w:rsid w:val="003F3CE4"/>
    <w:rsid w:val="003F3E16"/>
    <w:rsid w:val="003F41A2"/>
    <w:rsid w:val="003F4620"/>
    <w:rsid w:val="003F46F4"/>
    <w:rsid w:val="003F4CFE"/>
    <w:rsid w:val="003F5059"/>
    <w:rsid w:val="003F560E"/>
    <w:rsid w:val="003F5B2E"/>
    <w:rsid w:val="003F5C7B"/>
    <w:rsid w:val="003F5DDA"/>
    <w:rsid w:val="003F60F6"/>
    <w:rsid w:val="003F61A5"/>
    <w:rsid w:val="003F6284"/>
    <w:rsid w:val="003F65C6"/>
    <w:rsid w:val="003F66A3"/>
    <w:rsid w:val="003F6A0E"/>
    <w:rsid w:val="003F6B81"/>
    <w:rsid w:val="003F6C2D"/>
    <w:rsid w:val="003F6CE1"/>
    <w:rsid w:val="003F6D89"/>
    <w:rsid w:val="003F6EEA"/>
    <w:rsid w:val="003F7364"/>
    <w:rsid w:val="003F78D6"/>
    <w:rsid w:val="003F78DB"/>
    <w:rsid w:val="003F793D"/>
    <w:rsid w:val="003F7C73"/>
    <w:rsid w:val="003F7FFA"/>
    <w:rsid w:val="004003CF"/>
    <w:rsid w:val="004007F4"/>
    <w:rsid w:val="00401456"/>
    <w:rsid w:val="004015D4"/>
    <w:rsid w:val="004017B0"/>
    <w:rsid w:val="00401A0C"/>
    <w:rsid w:val="004021BB"/>
    <w:rsid w:val="0040253C"/>
    <w:rsid w:val="004025F0"/>
    <w:rsid w:val="00402692"/>
    <w:rsid w:val="004026F3"/>
    <w:rsid w:val="004029D3"/>
    <w:rsid w:val="00402B29"/>
    <w:rsid w:val="00402D2A"/>
    <w:rsid w:val="00403504"/>
    <w:rsid w:val="004037BA"/>
    <w:rsid w:val="0040387D"/>
    <w:rsid w:val="00403885"/>
    <w:rsid w:val="00403A86"/>
    <w:rsid w:val="004040DC"/>
    <w:rsid w:val="004046C8"/>
    <w:rsid w:val="004047A7"/>
    <w:rsid w:val="0040486F"/>
    <w:rsid w:val="00404899"/>
    <w:rsid w:val="00404942"/>
    <w:rsid w:val="00404FD2"/>
    <w:rsid w:val="00405E5C"/>
    <w:rsid w:val="00406093"/>
    <w:rsid w:val="004062FD"/>
    <w:rsid w:val="00406678"/>
    <w:rsid w:val="00406BC6"/>
    <w:rsid w:val="00406DE8"/>
    <w:rsid w:val="00407717"/>
    <w:rsid w:val="00407C5D"/>
    <w:rsid w:val="00407FC7"/>
    <w:rsid w:val="00410506"/>
    <w:rsid w:val="004105AB"/>
    <w:rsid w:val="004106BF"/>
    <w:rsid w:val="004108DA"/>
    <w:rsid w:val="00410E6D"/>
    <w:rsid w:val="00411639"/>
    <w:rsid w:val="0041165A"/>
    <w:rsid w:val="004116AB"/>
    <w:rsid w:val="004119FA"/>
    <w:rsid w:val="00411D13"/>
    <w:rsid w:val="00411D84"/>
    <w:rsid w:val="00411E6E"/>
    <w:rsid w:val="0041200C"/>
    <w:rsid w:val="00412084"/>
    <w:rsid w:val="004121A5"/>
    <w:rsid w:val="00412BB4"/>
    <w:rsid w:val="0041369A"/>
    <w:rsid w:val="004137F0"/>
    <w:rsid w:val="00413DCF"/>
    <w:rsid w:val="00413E91"/>
    <w:rsid w:val="00414462"/>
    <w:rsid w:val="00414B67"/>
    <w:rsid w:val="00414C2B"/>
    <w:rsid w:val="00414D67"/>
    <w:rsid w:val="0041526F"/>
    <w:rsid w:val="004159F4"/>
    <w:rsid w:val="0041656C"/>
    <w:rsid w:val="0041705E"/>
    <w:rsid w:val="00417DB1"/>
    <w:rsid w:val="00417E1E"/>
    <w:rsid w:val="00417E1F"/>
    <w:rsid w:val="004205BE"/>
    <w:rsid w:val="0042080C"/>
    <w:rsid w:val="0042089C"/>
    <w:rsid w:val="0042105B"/>
    <w:rsid w:val="004210F3"/>
    <w:rsid w:val="0042147A"/>
    <w:rsid w:val="00421AB0"/>
    <w:rsid w:val="00421DC8"/>
    <w:rsid w:val="00421F39"/>
    <w:rsid w:val="0042207A"/>
    <w:rsid w:val="004224F8"/>
    <w:rsid w:val="00422696"/>
    <w:rsid w:val="00422746"/>
    <w:rsid w:val="00422920"/>
    <w:rsid w:val="00422E21"/>
    <w:rsid w:val="00422E9C"/>
    <w:rsid w:val="00422FE9"/>
    <w:rsid w:val="00423110"/>
    <w:rsid w:val="004231EC"/>
    <w:rsid w:val="004234A6"/>
    <w:rsid w:val="004234E6"/>
    <w:rsid w:val="004236FB"/>
    <w:rsid w:val="004241BE"/>
    <w:rsid w:val="004243FE"/>
    <w:rsid w:val="00424661"/>
    <w:rsid w:val="004247A4"/>
    <w:rsid w:val="00424C2C"/>
    <w:rsid w:val="0042509D"/>
    <w:rsid w:val="004250C1"/>
    <w:rsid w:val="0042520C"/>
    <w:rsid w:val="00425AB1"/>
    <w:rsid w:val="00425B07"/>
    <w:rsid w:val="00425BBB"/>
    <w:rsid w:val="0042614C"/>
    <w:rsid w:val="004263FD"/>
    <w:rsid w:val="0042677D"/>
    <w:rsid w:val="00426923"/>
    <w:rsid w:val="004269B4"/>
    <w:rsid w:val="00426CCF"/>
    <w:rsid w:val="00426E46"/>
    <w:rsid w:val="00426F33"/>
    <w:rsid w:val="004270AB"/>
    <w:rsid w:val="0042764A"/>
    <w:rsid w:val="00427698"/>
    <w:rsid w:val="0042772B"/>
    <w:rsid w:val="00427D9B"/>
    <w:rsid w:val="00427E8E"/>
    <w:rsid w:val="00427F01"/>
    <w:rsid w:val="0043047C"/>
    <w:rsid w:val="00430564"/>
    <w:rsid w:val="00430806"/>
    <w:rsid w:val="0043087F"/>
    <w:rsid w:val="00430B4C"/>
    <w:rsid w:val="00430CF4"/>
    <w:rsid w:val="00430FFA"/>
    <w:rsid w:val="0043135E"/>
    <w:rsid w:val="00431467"/>
    <w:rsid w:val="004316EF"/>
    <w:rsid w:val="00431858"/>
    <w:rsid w:val="00431FFD"/>
    <w:rsid w:val="0043204B"/>
    <w:rsid w:val="00432865"/>
    <w:rsid w:val="00432959"/>
    <w:rsid w:val="004329E4"/>
    <w:rsid w:val="00432E8B"/>
    <w:rsid w:val="00432EB3"/>
    <w:rsid w:val="00432F95"/>
    <w:rsid w:val="00433804"/>
    <w:rsid w:val="00433823"/>
    <w:rsid w:val="00433BCE"/>
    <w:rsid w:val="0043408D"/>
    <w:rsid w:val="004344F2"/>
    <w:rsid w:val="004348C3"/>
    <w:rsid w:val="00434FF8"/>
    <w:rsid w:val="004350C2"/>
    <w:rsid w:val="00435BF1"/>
    <w:rsid w:val="00435D90"/>
    <w:rsid w:val="00435EE3"/>
    <w:rsid w:val="00436F52"/>
    <w:rsid w:val="004373ED"/>
    <w:rsid w:val="00437442"/>
    <w:rsid w:val="00437E88"/>
    <w:rsid w:val="00437F57"/>
    <w:rsid w:val="00440392"/>
    <w:rsid w:val="00440A90"/>
    <w:rsid w:val="00440BAE"/>
    <w:rsid w:val="004411F7"/>
    <w:rsid w:val="0044138A"/>
    <w:rsid w:val="0044211B"/>
    <w:rsid w:val="00442350"/>
    <w:rsid w:val="004427C2"/>
    <w:rsid w:val="004429DC"/>
    <w:rsid w:val="00442D39"/>
    <w:rsid w:val="00443088"/>
    <w:rsid w:val="004432AA"/>
    <w:rsid w:val="004434EC"/>
    <w:rsid w:val="004436EC"/>
    <w:rsid w:val="004437B7"/>
    <w:rsid w:val="004444F5"/>
    <w:rsid w:val="0044452F"/>
    <w:rsid w:val="00444B39"/>
    <w:rsid w:val="00444CD6"/>
    <w:rsid w:val="00444ECA"/>
    <w:rsid w:val="004451E4"/>
    <w:rsid w:val="00445266"/>
    <w:rsid w:val="004452E5"/>
    <w:rsid w:val="004454E9"/>
    <w:rsid w:val="00445854"/>
    <w:rsid w:val="004460D2"/>
    <w:rsid w:val="004467D4"/>
    <w:rsid w:val="00446888"/>
    <w:rsid w:val="004469CC"/>
    <w:rsid w:val="0044757D"/>
    <w:rsid w:val="00447676"/>
    <w:rsid w:val="004479A0"/>
    <w:rsid w:val="00447E3C"/>
    <w:rsid w:val="00447E84"/>
    <w:rsid w:val="00450053"/>
    <w:rsid w:val="00450990"/>
    <w:rsid w:val="00450C50"/>
    <w:rsid w:val="00450EAB"/>
    <w:rsid w:val="00451373"/>
    <w:rsid w:val="00451808"/>
    <w:rsid w:val="00451CAF"/>
    <w:rsid w:val="00451E3B"/>
    <w:rsid w:val="00452376"/>
    <w:rsid w:val="004523CB"/>
    <w:rsid w:val="004528B9"/>
    <w:rsid w:val="00452935"/>
    <w:rsid w:val="00452B85"/>
    <w:rsid w:val="00453170"/>
    <w:rsid w:val="00453180"/>
    <w:rsid w:val="004532A7"/>
    <w:rsid w:val="0045360A"/>
    <w:rsid w:val="004538E6"/>
    <w:rsid w:val="00453C09"/>
    <w:rsid w:val="00453DA8"/>
    <w:rsid w:val="00454072"/>
    <w:rsid w:val="00454174"/>
    <w:rsid w:val="0045425A"/>
    <w:rsid w:val="00454AF4"/>
    <w:rsid w:val="00454F7F"/>
    <w:rsid w:val="004550EE"/>
    <w:rsid w:val="00455365"/>
    <w:rsid w:val="004554A0"/>
    <w:rsid w:val="00455510"/>
    <w:rsid w:val="00455BB5"/>
    <w:rsid w:val="004562F2"/>
    <w:rsid w:val="004565CC"/>
    <w:rsid w:val="00456A75"/>
    <w:rsid w:val="004571D7"/>
    <w:rsid w:val="00457A81"/>
    <w:rsid w:val="00457C97"/>
    <w:rsid w:val="00460222"/>
    <w:rsid w:val="00460395"/>
    <w:rsid w:val="00460AC0"/>
    <w:rsid w:val="00460D14"/>
    <w:rsid w:val="00461808"/>
    <w:rsid w:val="00461A1C"/>
    <w:rsid w:val="00461C2A"/>
    <w:rsid w:val="00462575"/>
    <w:rsid w:val="004625B3"/>
    <w:rsid w:val="00463123"/>
    <w:rsid w:val="00463CAF"/>
    <w:rsid w:val="0046430B"/>
    <w:rsid w:val="004643C7"/>
    <w:rsid w:val="004646AD"/>
    <w:rsid w:val="0046479F"/>
    <w:rsid w:val="004648C7"/>
    <w:rsid w:val="004649CA"/>
    <w:rsid w:val="00464BB7"/>
    <w:rsid w:val="00465710"/>
    <w:rsid w:val="004658C7"/>
    <w:rsid w:val="00465925"/>
    <w:rsid w:val="00465BF5"/>
    <w:rsid w:val="00465EAC"/>
    <w:rsid w:val="004661CA"/>
    <w:rsid w:val="004666E3"/>
    <w:rsid w:val="00466D13"/>
    <w:rsid w:val="0046705A"/>
    <w:rsid w:val="004671DF"/>
    <w:rsid w:val="0046744E"/>
    <w:rsid w:val="004676A0"/>
    <w:rsid w:val="004676E9"/>
    <w:rsid w:val="00467771"/>
    <w:rsid w:val="00467D7C"/>
    <w:rsid w:val="00467DF6"/>
    <w:rsid w:val="004700FD"/>
    <w:rsid w:val="00471203"/>
    <w:rsid w:val="0047130B"/>
    <w:rsid w:val="004717A7"/>
    <w:rsid w:val="0047192B"/>
    <w:rsid w:val="00471AD7"/>
    <w:rsid w:val="00471AEE"/>
    <w:rsid w:val="0047244F"/>
    <w:rsid w:val="0047279B"/>
    <w:rsid w:val="00472C74"/>
    <w:rsid w:val="004733C7"/>
    <w:rsid w:val="004734A3"/>
    <w:rsid w:val="00473669"/>
    <w:rsid w:val="004740F0"/>
    <w:rsid w:val="0047416D"/>
    <w:rsid w:val="0047432A"/>
    <w:rsid w:val="004746B9"/>
    <w:rsid w:val="00474D16"/>
    <w:rsid w:val="004751A1"/>
    <w:rsid w:val="0047560C"/>
    <w:rsid w:val="00475730"/>
    <w:rsid w:val="00475811"/>
    <w:rsid w:val="004759FB"/>
    <w:rsid w:val="00475A1B"/>
    <w:rsid w:val="00475F5B"/>
    <w:rsid w:val="0047724F"/>
    <w:rsid w:val="00477543"/>
    <w:rsid w:val="004776F6"/>
    <w:rsid w:val="004779AB"/>
    <w:rsid w:val="00477F86"/>
    <w:rsid w:val="00480396"/>
    <w:rsid w:val="00480D51"/>
    <w:rsid w:val="0048115D"/>
    <w:rsid w:val="004814C4"/>
    <w:rsid w:val="004814CE"/>
    <w:rsid w:val="004816AE"/>
    <w:rsid w:val="00481CD4"/>
    <w:rsid w:val="00481D2C"/>
    <w:rsid w:val="00481EC2"/>
    <w:rsid w:val="00481F65"/>
    <w:rsid w:val="004823CB"/>
    <w:rsid w:val="00482457"/>
    <w:rsid w:val="00482553"/>
    <w:rsid w:val="004828B6"/>
    <w:rsid w:val="00482B9C"/>
    <w:rsid w:val="00482BDB"/>
    <w:rsid w:val="00482CBA"/>
    <w:rsid w:val="00482D77"/>
    <w:rsid w:val="00482F0E"/>
    <w:rsid w:val="004833CE"/>
    <w:rsid w:val="0048383A"/>
    <w:rsid w:val="004838AA"/>
    <w:rsid w:val="0048391C"/>
    <w:rsid w:val="004839BD"/>
    <w:rsid w:val="00483CB7"/>
    <w:rsid w:val="004840CC"/>
    <w:rsid w:val="00484605"/>
    <w:rsid w:val="0048462D"/>
    <w:rsid w:val="00484639"/>
    <w:rsid w:val="0048478F"/>
    <w:rsid w:val="00485312"/>
    <w:rsid w:val="00485548"/>
    <w:rsid w:val="00485937"/>
    <w:rsid w:val="00485989"/>
    <w:rsid w:val="00485D17"/>
    <w:rsid w:val="00486382"/>
    <w:rsid w:val="004863A6"/>
    <w:rsid w:val="00486550"/>
    <w:rsid w:val="0048689D"/>
    <w:rsid w:val="00486BB0"/>
    <w:rsid w:val="00486CC8"/>
    <w:rsid w:val="004873DC"/>
    <w:rsid w:val="00487A78"/>
    <w:rsid w:val="00487BDE"/>
    <w:rsid w:val="00487C59"/>
    <w:rsid w:val="00487EDA"/>
    <w:rsid w:val="00487F06"/>
    <w:rsid w:val="00490053"/>
    <w:rsid w:val="00490464"/>
    <w:rsid w:val="004909F9"/>
    <w:rsid w:val="00490F03"/>
    <w:rsid w:val="00491038"/>
    <w:rsid w:val="00491050"/>
    <w:rsid w:val="00491166"/>
    <w:rsid w:val="004911A8"/>
    <w:rsid w:val="00491252"/>
    <w:rsid w:val="004919EB"/>
    <w:rsid w:val="00491ABF"/>
    <w:rsid w:val="00491EB2"/>
    <w:rsid w:val="0049293D"/>
    <w:rsid w:val="00492B72"/>
    <w:rsid w:val="00492CA2"/>
    <w:rsid w:val="00493117"/>
    <w:rsid w:val="00493646"/>
    <w:rsid w:val="0049377D"/>
    <w:rsid w:val="0049385D"/>
    <w:rsid w:val="00493B93"/>
    <w:rsid w:val="00493F7B"/>
    <w:rsid w:val="0049406C"/>
    <w:rsid w:val="0049413A"/>
    <w:rsid w:val="00494383"/>
    <w:rsid w:val="004945E4"/>
    <w:rsid w:val="00494625"/>
    <w:rsid w:val="00494831"/>
    <w:rsid w:val="0049487C"/>
    <w:rsid w:val="00494BCD"/>
    <w:rsid w:val="0049502B"/>
    <w:rsid w:val="004951F9"/>
    <w:rsid w:val="0049562E"/>
    <w:rsid w:val="00495A04"/>
    <w:rsid w:val="00495A8B"/>
    <w:rsid w:val="00495E41"/>
    <w:rsid w:val="004960A0"/>
    <w:rsid w:val="00496186"/>
    <w:rsid w:val="004968BA"/>
    <w:rsid w:val="00496CF7"/>
    <w:rsid w:val="00496DDC"/>
    <w:rsid w:val="004972E9"/>
    <w:rsid w:val="004979A0"/>
    <w:rsid w:val="00497A67"/>
    <w:rsid w:val="00497C51"/>
    <w:rsid w:val="00497F19"/>
    <w:rsid w:val="004A000F"/>
    <w:rsid w:val="004A013E"/>
    <w:rsid w:val="004A0584"/>
    <w:rsid w:val="004A0E44"/>
    <w:rsid w:val="004A0ECD"/>
    <w:rsid w:val="004A1021"/>
    <w:rsid w:val="004A10B9"/>
    <w:rsid w:val="004A13BD"/>
    <w:rsid w:val="004A1808"/>
    <w:rsid w:val="004A1A74"/>
    <w:rsid w:val="004A1AFD"/>
    <w:rsid w:val="004A1E27"/>
    <w:rsid w:val="004A1E2D"/>
    <w:rsid w:val="004A21C3"/>
    <w:rsid w:val="004A2A6F"/>
    <w:rsid w:val="004A2BF7"/>
    <w:rsid w:val="004A301C"/>
    <w:rsid w:val="004A3517"/>
    <w:rsid w:val="004A3827"/>
    <w:rsid w:val="004A39CA"/>
    <w:rsid w:val="004A417A"/>
    <w:rsid w:val="004A42B4"/>
    <w:rsid w:val="004A4E6F"/>
    <w:rsid w:val="004A4ED1"/>
    <w:rsid w:val="004A5009"/>
    <w:rsid w:val="004A56F3"/>
    <w:rsid w:val="004A5755"/>
    <w:rsid w:val="004A585D"/>
    <w:rsid w:val="004A58A2"/>
    <w:rsid w:val="004A5A08"/>
    <w:rsid w:val="004A5AC7"/>
    <w:rsid w:val="004A5D47"/>
    <w:rsid w:val="004A5F3C"/>
    <w:rsid w:val="004A60F5"/>
    <w:rsid w:val="004A6191"/>
    <w:rsid w:val="004A6415"/>
    <w:rsid w:val="004A641E"/>
    <w:rsid w:val="004A6437"/>
    <w:rsid w:val="004A652C"/>
    <w:rsid w:val="004A654A"/>
    <w:rsid w:val="004A798F"/>
    <w:rsid w:val="004A7F7B"/>
    <w:rsid w:val="004B0457"/>
    <w:rsid w:val="004B0656"/>
    <w:rsid w:val="004B0678"/>
    <w:rsid w:val="004B07CF"/>
    <w:rsid w:val="004B080F"/>
    <w:rsid w:val="004B179D"/>
    <w:rsid w:val="004B17B8"/>
    <w:rsid w:val="004B1982"/>
    <w:rsid w:val="004B1ABB"/>
    <w:rsid w:val="004B1CC3"/>
    <w:rsid w:val="004B2103"/>
    <w:rsid w:val="004B22FC"/>
    <w:rsid w:val="004B2476"/>
    <w:rsid w:val="004B25BC"/>
    <w:rsid w:val="004B2960"/>
    <w:rsid w:val="004B3111"/>
    <w:rsid w:val="004B367E"/>
    <w:rsid w:val="004B3F05"/>
    <w:rsid w:val="004B4674"/>
    <w:rsid w:val="004B4BE1"/>
    <w:rsid w:val="004B5511"/>
    <w:rsid w:val="004B5619"/>
    <w:rsid w:val="004B56E6"/>
    <w:rsid w:val="004B5B5D"/>
    <w:rsid w:val="004B5BC2"/>
    <w:rsid w:val="004B6010"/>
    <w:rsid w:val="004B6121"/>
    <w:rsid w:val="004B654D"/>
    <w:rsid w:val="004B68C9"/>
    <w:rsid w:val="004B68D6"/>
    <w:rsid w:val="004B6C5C"/>
    <w:rsid w:val="004B7435"/>
    <w:rsid w:val="004B783B"/>
    <w:rsid w:val="004B7A93"/>
    <w:rsid w:val="004B7B6D"/>
    <w:rsid w:val="004C01EC"/>
    <w:rsid w:val="004C0337"/>
    <w:rsid w:val="004C0860"/>
    <w:rsid w:val="004C0E76"/>
    <w:rsid w:val="004C13E1"/>
    <w:rsid w:val="004C2120"/>
    <w:rsid w:val="004C2449"/>
    <w:rsid w:val="004C2483"/>
    <w:rsid w:val="004C253E"/>
    <w:rsid w:val="004C2BF0"/>
    <w:rsid w:val="004C3945"/>
    <w:rsid w:val="004C3B2A"/>
    <w:rsid w:val="004C3CA1"/>
    <w:rsid w:val="004C3E35"/>
    <w:rsid w:val="004C3F2D"/>
    <w:rsid w:val="004C42BC"/>
    <w:rsid w:val="004C47AE"/>
    <w:rsid w:val="004C4A4B"/>
    <w:rsid w:val="004C4EFB"/>
    <w:rsid w:val="004C4F14"/>
    <w:rsid w:val="004C4F4D"/>
    <w:rsid w:val="004C51B5"/>
    <w:rsid w:val="004C5287"/>
    <w:rsid w:val="004C529C"/>
    <w:rsid w:val="004C571B"/>
    <w:rsid w:val="004C573D"/>
    <w:rsid w:val="004C5973"/>
    <w:rsid w:val="004C5B6A"/>
    <w:rsid w:val="004C5C95"/>
    <w:rsid w:val="004C5DA9"/>
    <w:rsid w:val="004C6699"/>
    <w:rsid w:val="004C725B"/>
    <w:rsid w:val="004C754F"/>
    <w:rsid w:val="004C7915"/>
    <w:rsid w:val="004C7A3A"/>
    <w:rsid w:val="004C7B4C"/>
    <w:rsid w:val="004C7F98"/>
    <w:rsid w:val="004D05A2"/>
    <w:rsid w:val="004D0667"/>
    <w:rsid w:val="004D10A7"/>
    <w:rsid w:val="004D1B64"/>
    <w:rsid w:val="004D20D2"/>
    <w:rsid w:val="004D22EC"/>
    <w:rsid w:val="004D2372"/>
    <w:rsid w:val="004D2387"/>
    <w:rsid w:val="004D2403"/>
    <w:rsid w:val="004D2921"/>
    <w:rsid w:val="004D2B58"/>
    <w:rsid w:val="004D2E24"/>
    <w:rsid w:val="004D325B"/>
    <w:rsid w:val="004D3381"/>
    <w:rsid w:val="004D372A"/>
    <w:rsid w:val="004D3FD0"/>
    <w:rsid w:val="004D413A"/>
    <w:rsid w:val="004D448B"/>
    <w:rsid w:val="004D44CC"/>
    <w:rsid w:val="004D45A5"/>
    <w:rsid w:val="004D4741"/>
    <w:rsid w:val="004D4813"/>
    <w:rsid w:val="004D489C"/>
    <w:rsid w:val="004D49E5"/>
    <w:rsid w:val="004D4F9D"/>
    <w:rsid w:val="004D579B"/>
    <w:rsid w:val="004D5CFC"/>
    <w:rsid w:val="004D5D02"/>
    <w:rsid w:val="004D5DB5"/>
    <w:rsid w:val="004D5EDA"/>
    <w:rsid w:val="004D65CA"/>
    <w:rsid w:val="004D6DAD"/>
    <w:rsid w:val="004D6DE1"/>
    <w:rsid w:val="004D6FDD"/>
    <w:rsid w:val="004D75E9"/>
    <w:rsid w:val="004D7891"/>
    <w:rsid w:val="004D7C5E"/>
    <w:rsid w:val="004D7C9C"/>
    <w:rsid w:val="004E01AE"/>
    <w:rsid w:val="004E095F"/>
    <w:rsid w:val="004E1009"/>
    <w:rsid w:val="004E13EF"/>
    <w:rsid w:val="004E16AE"/>
    <w:rsid w:val="004E1C9D"/>
    <w:rsid w:val="004E2257"/>
    <w:rsid w:val="004E2702"/>
    <w:rsid w:val="004E2DDD"/>
    <w:rsid w:val="004E3266"/>
    <w:rsid w:val="004E32E9"/>
    <w:rsid w:val="004E33B9"/>
    <w:rsid w:val="004E37A5"/>
    <w:rsid w:val="004E3A54"/>
    <w:rsid w:val="004E3A7B"/>
    <w:rsid w:val="004E3B39"/>
    <w:rsid w:val="004E4037"/>
    <w:rsid w:val="004E42C0"/>
    <w:rsid w:val="004E47F4"/>
    <w:rsid w:val="004E5025"/>
    <w:rsid w:val="004E503D"/>
    <w:rsid w:val="004E53D0"/>
    <w:rsid w:val="004E5985"/>
    <w:rsid w:val="004E5DB3"/>
    <w:rsid w:val="004E5E70"/>
    <w:rsid w:val="004E6096"/>
    <w:rsid w:val="004E6340"/>
    <w:rsid w:val="004E65E1"/>
    <w:rsid w:val="004E6A0A"/>
    <w:rsid w:val="004E6BB2"/>
    <w:rsid w:val="004E6C15"/>
    <w:rsid w:val="004E6E46"/>
    <w:rsid w:val="004E7122"/>
    <w:rsid w:val="004E7195"/>
    <w:rsid w:val="004E730E"/>
    <w:rsid w:val="004E73F1"/>
    <w:rsid w:val="004E79A5"/>
    <w:rsid w:val="004F01E8"/>
    <w:rsid w:val="004F03C9"/>
    <w:rsid w:val="004F06FC"/>
    <w:rsid w:val="004F0CC8"/>
    <w:rsid w:val="004F11EE"/>
    <w:rsid w:val="004F123A"/>
    <w:rsid w:val="004F1C0A"/>
    <w:rsid w:val="004F1F0B"/>
    <w:rsid w:val="004F21C1"/>
    <w:rsid w:val="004F2206"/>
    <w:rsid w:val="004F23C4"/>
    <w:rsid w:val="004F23F3"/>
    <w:rsid w:val="004F268C"/>
    <w:rsid w:val="004F2706"/>
    <w:rsid w:val="004F2887"/>
    <w:rsid w:val="004F29C4"/>
    <w:rsid w:val="004F2A2E"/>
    <w:rsid w:val="004F2ED2"/>
    <w:rsid w:val="004F307A"/>
    <w:rsid w:val="004F30F9"/>
    <w:rsid w:val="004F3175"/>
    <w:rsid w:val="004F3393"/>
    <w:rsid w:val="004F34BF"/>
    <w:rsid w:val="004F3520"/>
    <w:rsid w:val="004F36F4"/>
    <w:rsid w:val="004F3CD8"/>
    <w:rsid w:val="004F3F3C"/>
    <w:rsid w:val="004F433A"/>
    <w:rsid w:val="004F4662"/>
    <w:rsid w:val="004F46F2"/>
    <w:rsid w:val="004F4992"/>
    <w:rsid w:val="004F5338"/>
    <w:rsid w:val="004F569C"/>
    <w:rsid w:val="004F5E4B"/>
    <w:rsid w:val="004F60A0"/>
    <w:rsid w:val="004F60C7"/>
    <w:rsid w:val="004F63FE"/>
    <w:rsid w:val="004F6630"/>
    <w:rsid w:val="004F6744"/>
    <w:rsid w:val="004F6A23"/>
    <w:rsid w:val="004F6C44"/>
    <w:rsid w:val="004F6EEB"/>
    <w:rsid w:val="004F6F6B"/>
    <w:rsid w:val="004F7052"/>
    <w:rsid w:val="004F7183"/>
    <w:rsid w:val="004F71F2"/>
    <w:rsid w:val="004F74D1"/>
    <w:rsid w:val="004F7750"/>
    <w:rsid w:val="004F7A13"/>
    <w:rsid w:val="004F7CDF"/>
    <w:rsid w:val="0050022B"/>
    <w:rsid w:val="0050076D"/>
    <w:rsid w:val="00500A29"/>
    <w:rsid w:val="00500C12"/>
    <w:rsid w:val="00501239"/>
    <w:rsid w:val="0050140A"/>
    <w:rsid w:val="005018E4"/>
    <w:rsid w:val="00501A27"/>
    <w:rsid w:val="00501C56"/>
    <w:rsid w:val="00501FD6"/>
    <w:rsid w:val="005022A3"/>
    <w:rsid w:val="0050231F"/>
    <w:rsid w:val="00502396"/>
    <w:rsid w:val="00502551"/>
    <w:rsid w:val="005026EA"/>
    <w:rsid w:val="005029E1"/>
    <w:rsid w:val="00502C76"/>
    <w:rsid w:val="00502FBC"/>
    <w:rsid w:val="00503648"/>
    <w:rsid w:val="0050424D"/>
    <w:rsid w:val="00504608"/>
    <w:rsid w:val="00504A73"/>
    <w:rsid w:val="00504AFD"/>
    <w:rsid w:val="00504CA0"/>
    <w:rsid w:val="00504D1C"/>
    <w:rsid w:val="00504D88"/>
    <w:rsid w:val="0050545E"/>
    <w:rsid w:val="00505A0C"/>
    <w:rsid w:val="00505DBE"/>
    <w:rsid w:val="005067E6"/>
    <w:rsid w:val="005069D5"/>
    <w:rsid w:val="00506A3B"/>
    <w:rsid w:val="00506E06"/>
    <w:rsid w:val="00506E8D"/>
    <w:rsid w:val="00506ED6"/>
    <w:rsid w:val="00506F30"/>
    <w:rsid w:val="0050717B"/>
    <w:rsid w:val="005071C5"/>
    <w:rsid w:val="00507834"/>
    <w:rsid w:val="005079E4"/>
    <w:rsid w:val="00507AEA"/>
    <w:rsid w:val="00507E84"/>
    <w:rsid w:val="00510680"/>
    <w:rsid w:val="005106B4"/>
    <w:rsid w:val="00510707"/>
    <w:rsid w:val="00510D57"/>
    <w:rsid w:val="00510DB6"/>
    <w:rsid w:val="00511221"/>
    <w:rsid w:val="00511764"/>
    <w:rsid w:val="00511DE4"/>
    <w:rsid w:val="005123AE"/>
    <w:rsid w:val="005125F3"/>
    <w:rsid w:val="005127D3"/>
    <w:rsid w:val="00512FCD"/>
    <w:rsid w:val="005130FA"/>
    <w:rsid w:val="0051362B"/>
    <w:rsid w:val="00513666"/>
    <w:rsid w:val="005136A6"/>
    <w:rsid w:val="00513C6D"/>
    <w:rsid w:val="00513E15"/>
    <w:rsid w:val="0051414E"/>
    <w:rsid w:val="0051462A"/>
    <w:rsid w:val="00514897"/>
    <w:rsid w:val="005148F3"/>
    <w:rsid w:val="005156E8"/>
    <w:rsid w:val="0051598C"/>
    <w:rsid w:val="00516144"/>
    <w:rsid w:val="005167D9"/>
    <w:rsid w:val="00516CB9"/>
    <w:rsid w:val="00516D73"/>
    <w:rsid w:val="00516D7E"/>
    <w:rsid w:val="005173D7"/>
    <w:rsid w:val="005175D8"/>
    <w:rsid w:val="005177C4"/>
    <w:rsid w:val="00517A14"/>
    <w:rsid w:val="00517B1F"/>
    <w:rsid w:val="00517C50"/>
    <w:rsid w:val="00517F98"/>
    <w:rsid w:val="005202D6"/>
    <w:rsid w:val="00520692"/>
    <w:rsid w:val="005206B8"/>
    <w:rsid w:val="00520826"/>
    <w:rsid w:val="00520AE2"/>
    <w:rsid w:val="00520DCC"/>
    <w:rsid w:val="00521108"/>
    <w:rsid w:val="00521B4C"/>
    <w:rsid w:val="00521BAA"/>
    <w:rsid w:val="00521F34"/>
    <w:rsid w:val="00521FEB"/>
    <w:rsid w:val="005222AB"/>
    <w:rsid w:val="0052240B"/>
    <w:rsid w:val="00522F7E"/>
    <w:rsid w:val="005235D9"/>
    <w:rsid w:val="00523BCD"/>
    <w:rsid w:val="00523E44"/>
    <w:rsid w:val="00524146"/>
    <w:rsid w:val="00524173"/>
    <w:rsid w:val="00524768"/>
    <w:rsid w:val="005247BD"/>
    <w:rsid w:val="00524909"/>
    <w:rsid w:val="005249B6"/>
    <w:rsid w:val="00524FF2"/>
    <w:rsid w:val="00525D13"/>
    <w:rsid w:val="00525E31"/>
    <w:rsid w:val="0052630D"/>
    <w:rsid w:val="005268C9"/>
    <w:rsid w:val="00526EF4"/>
    <w:rsid w:val="005277F0"/>
    <w:rsid w:val="00527996"/>
    <w:rsid w:val="00527A4B"/>
    <w:rsid w:val="00527B48"/>
    <w:rsid w:val="00527F2D"/>
    <w:rsid w:val="0053004B"/>
    <w:rsid w:val="00530262"/>
    <w:rsid w:val="00530519"/>
    <w:rsid w:val="00530549"/>
    <w:rsid w:val="00530B61"/>
    <w:rsid w:val="00530B7B"/>
    <w:rsid w:val="00530D14"/>
    <w:rsid w:val="00530D35"/>
    <w:rsid w:val="00530E02"/>
    <w:rsid w:val="00530F8D"/>
    <w:rsid w:val="0053151C"/>
    <w:rsid w:val="00531943"/>
    <w:rsid w:val="00531973"/>
    <w:rsid w:val="00531D3C"/>
    <w:rsid w:val="0053267D"/>
    <w:rsid w:val="0053285B"/>
    <w:rsid w:val="00532D12"/>
    <w:rsid w:val="00533185"/>
    <w:rsid w:val="005337F2"/>
    <w:rsid w:val="0053388C"/>
    <w:rsid w:val="00534355"/>
    <w:rsid w:val="005347CD"/>
    <w:rsid w:val="00534FE2"/>
    <w:rsid w:val="0053589E"/>
    <w:rsid w:val="0053597B"/>
    <w:rsid w:val="00535A90"/>
    <w:rsid w:val="005367FE"/>
    <w:rsid w:val="005368B2"/>
    <w:rsid w:val="00536C1A"/>
    <w:rsid w:val="00536D79"/>
    <w:rsid w:val="00536F9B"/>
    <w:rsid w:val="005375EF"/>
    <w:rsid w:val="0053785B"/>
    <w:rsid w:val="00537CD4"/>
    <w:rsid w:val="00540688"/>
    <w:rsid w:val="00540A38"/>
    <w:rsid w:val="00540D41"/>
    <w:rsid w:val="005413E4"/>
    <w:rsid w:val="005419EA"/>
    <w:rsid w:val="00541A2A"/>
    <w:rsid w:val="00541CF7"/>
    <w:rsid w:val="00541D56"/>
    <w:rsid w:val="00541EA0"/>
    <w:rsid w:val="00541FC3"/>
    <w:rsid w:val="005420AA"/>
    <w:rsid w:val="0054287E"/>
    <w:rsid w:val="00542889"/>
    <w:rsid w:val="005429B3"/>
    <w:rsid w:val="00542D15"/>
    <w:rsid w:val="00542EA0"/>
    <w:rsid w:val="00543594"/>
    <w:rsid w:val="0054369B"/>
    <w:rsid w:val="00543AC2"/>
    <w:rsid w:val="00543BC8"/>
    <w:rsid w:val="00543BDC"/>
    <w:rsid w:val="00544225"/>
    <w:rsid w:val="005456B5"/>
    <w:rsid w:val="00545813"/>
    <w:rsid w:val="0054590F"/>
    <w:rsid w:val="00545C3F"/>
    <w:rsid w:val="00545CBE"/>
    <w:rsid w:val="00546249"/>
    <w:rsid w:val="0054658F"/>
    <w:rsid w:val="005466F8"/>
    <w:rsid w:val="00546709"/>
    <w:rsid w:val="00546795"/>
    <w:rsid w:val="00546A16"/>
    <w:rsid w:val="00546D2C"/>
    <w:rsid w:val="00546DAB"/>
    <w:rsid w:val="00546E29"/>
    <w:rsid w:val="00546F23"/>
    <w:rsid w:val="00547F50"/>
    <w:rsid w:val="00547F64"/>
    <w:rsid w:val="00550350"/>
    <w:rsid w:val="005508FD"/>
    <w:rsid w:val="00550FA5"/>
    <w:rsid w:val="005511D0"/>
    <w:rsid w:val="005511F3"/>
    <w:rsid w:val="005514F1"/>
    <w:rsid w:val="0055159A"/>
    <w:rsid w:val="00551D2D"/>
    <w:rsid w:val="00551F2F"/>
    <w:rsid w:val="00552159"/>
    <w:rsid w:val="005521D9"/>
    <w:rsid w:val="00552519"/>
    <w:rsid w:val="00552BBE"/>
    <w:rsid w:val="00552C7F"/>
    <w:rsid w:val="00552FDA"/>
    <w:rsid w:val="0055317C"/>
    <w:rsid w:val="00553429"/>
    <w:rsid w:val="00553C3A"/>
    <w:rsid w:val="00553DFA"/>
    <w:rsid w:val="00553EB6"/>
    <w:rsid w:val="00554061"/>
    <w:rsid w:val="00554115"/>
    <w:rsid w:val="00554435"/>
    <w:rsid w:val="005547D7"/>
    <w:rsid w:val="00554968"/>
    <w:rsid w:val="00554FE5"/>
    <w:rsid w:val="00555149"/>
    <w:rsid w:val="00555543"/>
    <w:rsid w:val="00555D4A"/>
    <w:rsid w:val="00555F96"/>
    <w:rsid w:val="005560AE"/>
    <w:rsid w:val="0055648C"/>
    <w:rsid w:val="00556790"/>
    <w:rsid w:val="00556A73"/>
    <w:rsid w:val="00556B91"/>
    <w:rsid w:val="00557181"/>
    <w:rsid w:val="005571C0"/>
    <w:rsid w:val="005574B3"/>
    <w:rsid w:val="005574FD"/>
    <w:rsid w:val="005577B1"/>
    <w:rsid w:val="005577F4"/>
    <w:rsid w:val="00557902"/>
    <w:rsid w:val="0055798B"/>
    <w:rsid w:val="00557A18"/>
    <w:rsid w:val="00557E5F"/>
    <w:rsid w:val="00557EBE"/>
    <w:rsid w:val="00560415"/>
    <w:rsid w:val="00560CCD"/>
    <w:rsid w:val="00560E7D"/>
    <w:rsid w:val="00560E94"/>
    <w:rsid w:val="00561153"/>
    <w:rsid w:val="005618F6"/>
    <w:rsid w:val="00561B2A"/>
    <w:rsid w:val="00561C79"/>
    <w:rsid w:val="00561FE3"/>
    <w:rsid w:val="00561FEA"/>
    <w:rsid w:val="005624F2"/>
    <w:rsid w:val="005627FB"/>
    <w:rsid w:val="005629D3"/>
    <w:rsid w:val="00562EB7"/>
    <w:rsid w:val="00562FAA"/>
    <w:rsid w:val="00563065"/>
    <w:rsid w:val="005631B8"/>
    <w:rsid w:val="00563481"/>
    <w:rsid w:val="00563609"/>
    <w:rsid w:val="0056383F"/>
    <w:rsid w:val="005639A2"/>
    <w:rsid w:val="00563B12"/>
    <w:rsid w:val="005649A1"/>
    <w:rsid w:val="005649F6"/>
    <w:rsid w:val="00564C82"/>
    <w:rsid w:val="00564CA9"/>
    <w:rsid w:val="00565626"/>
    <w:rsid w:val="00565B70"/>
    <w:rsid w:val="00565BC5"/>
    <w:rsid w:val="00565FA9"/>
    <w:rsid w:val="005660BB"/>
    <w:rsid w:val="005662A8"/>
    <w:rsid w:val="00566342"/>
    <w:rsid w:val="005665BD"/>
    <w:rsid w:val="005666B0"/>
    <w:rsid w:val="00566E7D"/>
    <w:rsid w:val="005670D5"/>
    <w:rsid w:val="005670E5"/>
    <w:rsid w:val="00567112"/>
    <w:rsid w:val="00567317"/>
    <w:rsid w:val="00567A2C"/>
    <w:rsid w:val="00567F63"/>
    <w:rsid w:val="00570099"/>
    <w:rsid w:val="0057065D"/>
    <w:rsid w:val="00570AF9"/>
    <w:rsid w:val="00571CB6"/>
    <w:rsid w:val="00571D63"/>
    <w:rsid w:val="00572146"/>
    <w:rsid w:val="00572234"/>
    <w:rsid w:val="005722A6"/>
    <w:rsid w:val="00572602"/>
    <w:rsid w:val="00572CF5"/>
    <w:rsid w:val="00573206"/>
    <w:rsid w:val="00573C8A"/>
    <w:rsid w:val="00573F38"/>
    <w:rsid w:val="00573FB2"/>
    <w:rsid w:val="00574BBF"/>
    <w:rsid w:val="00574E19"/>
    <w:rsid w:val="005751B7"/>
    <w:rsid w:val="0057560F"/>
    <w:rsid w:val="00575E11"/>
    <w:rsid w:val="00576116"/>
    <w:rsid w:val="00576414"/>
    <w:rsid w:val="00576A6F"/>
    <w:rsid w:val="00576EF2"/>
    <w:rsid w:val="005771B1"/>
    <w:rsid w:val="00577271"/>
    <w:rsid w:val="005777AF"/>
    <w:rsid w:val="005779D4"/>
    <w:rsid w:val="00577D68"/>
    <w:rsid w:val="00580163"/>
    <w:rsid w:val="005803D8"/>
    <w:rsid w:val="00581BE8"/>
    <w:rsid w:val="00582000"/>
    <w:rsid w:val="005822AE"/>
    <w:rsid w:val="00582341"/>
    <w:rsid w:val="00582A37"/>
    <w:rsid w:val="00582BE2"/>
    <w:rsid w:val="0058319C"/>
    <w:rsid w:val="005836B5"/>
    <w:rsid w:val="00583921"/>
    <w:rsid w:val="00583D6B"/>
    <w:rsid w:val="005840F1"/>
    <w:rsid w:val="005840FE"/>
    <w:rsid w:val="00584196"/>
    <w:rsid w:val="00584207"/>
    <w:rsid w:val="0058420A"/>
    <w:rsid w:val="005842AF"/>
    <w:rsid w:val="005843D2"/>
    <w:rsid w:val="005844C7"/>
    <w:rsid w:val="005846E9"/>
    <w:rsid w:val="00584958"/>
    <w:rsid w:val="00584FC3"/>
    <w:rsid w:val="00585149"/>
    <w:rsid w:val="00585161"/>
    <w:rsid w:val="00585265"/>
    <w:rsid w:val="005852B7"/>
    <w:rsid w:val="0058580E"/>
    <w:rsid w:val="00585913"/>
    <w:rsid w:val="00585929"/>
    <w:rsid w:val="00585BD3"/>
    <w:rsid w:val="00585DCD"/>
    <w:rsid w:val="00585F28"/>
    <w:rsid w:val="00585FD4"/>
    <w:rsid w:val="00586193"/>
    <w:rsid w:val="005863DE"/>
    <w:rsid w:val="005865EA"/>
    <w:rsid w:val="00586650"/>
    <w:rsid w:val="00586990"/>
    <w:rsid w:val="00587039"/>
    <w:rsid w:val="00587060"/>
    <w:rsid w:val="00587586"/>
    <w:rsid w:val="005879BB"/>
    <w:rsid w:val="00587B50"/>
    <w:rsid w:val="00587D9B"/>
    <w:rsid w:val="00587E2F"/>
    <w:rsid w:val="005902B4"/>
    <w:rsid w:val="00590567"/>
    <w:rsid w:val="0059089A"/>
    <w:rsid w:val="00590AAB"/>
    <w:rsid w:val="00590E36"/>
    <w:rsid w:val="005910B0"/>
    <w:rsid w:val="005914B4"/>
    <w:rsid w:val="00591D06"/>
    <w:rsid w:val="00591EFF"/>
    <w:rsid w:val="0059236F"/>
    <w:rsid w:val="005925EF"/>
    <w:rsid w:val="0059283C"/>
    <w:rsid w:val="0059285E"/>
    <w:rsid w:val="00592B81"/>
    <w:rsid w:val="00592B91"/>
    <w:rsid w:val="00592DCB"/>
    <w:rsid w:val="00593498"/>
    <w:rsid w:val="005936FC"/>
    <w:rsid w:val="00593D1C"/>
    <w:rsid w:val="00593FA6"/>
    <w:rsid w:val="005944E1"/>
    <w:rsid w:val="005948E2"/>
    <w:rsid w:val="00594986"/>
    <w:rsid w:val="00594C45"/>
    <w:rsid w:val="005950C1"/>
    <w:rsid w:val="00595493"/>
    <w:rsid w:val="0059565F"/>
    <w:rsid w:val="00595959"/>
    <w:rsid w:val="00595D73"/>
    <w:rsid w:val="00596C4F"/>
    <w:rsid w:val="0059785F"/>
    <w:rsid w:val="0059786E"/>
    <w:rsid w:val="00597CC5"/>
    <w:rsid w:val="005A012F"/>
    <w:rsid w:val="005A0479"/>
    <w:rsid w:val="005A077C"/>
    <w:rsid w:val="005A1272"/>
    <w:rsid w:val="005A1315"/>
    <w:rsid w:val="005A1329"/>
    <w:rsid w:val="005A14B4"/>
    <w:rsid w:val="005A18FB"/>
    <w:rsid w:val="005A19BA"/>
    <w:rsid w:val="005A1AC1"/>
    <w:rsid w:val="005A213E"/>
    <w:rsid w:val="005A27D5"/>
    <w:rsid w:val="005A2A92"/>
    <w:rsid w:val="005A2BC7"/>
    <w:rsid w:val="005A2CD5"/>
    <w:rsid w:val="005A2D62"/>
    <w:rsid w:val="005A2FC1"/>
    <w:rsid w:val="005A2FEF"/>
    <w:rsid w:val="005A346E"/>
    <w:rsid w:val="005A3659"/>
    <w:rsid w:val="005A39D6"/>
    <w:rsid w:val="005A3B45"/>
    <w:rsid w:val="005A4E3D"/>
    <w:rsid w:val="005A4EA7"/>
    <w:rsid w:val="005A4F85"/>
    <w:rsid w:val="005A508B"/>
    <w:rsid w:val="005A514F"/>
    <w:rsid w:val="005A5D2D"/>
    <w:rsid w:val="005A6133"/>
    <w:rsid w:val="005A6196"/>
    <w:rsid w:val="005A6773"/>
    <w:rsid w:val="005A69B8"/>
    <w:rsid w:val="005A6BC2"/>
    <w:rsid w:val="005A70F2"/>
    <w:rsid w:val="005A7292"/>
    <w:rsid w:val="005A78F1"/>
    <w:rsid w:val="005B00C4"/>
    <w:rsid w:val="005B062A"/>
    <w:rsid w:val="005B0CC9"/>
    <w:rsid w:val="005B130E"/>
    <w:rsid w:val="005B18F1"/>
    <w:rsid w:val="005B1913"/>
    <w:rsid w:val="005B1C41"/>
    <w:rsid w:val="005B2138"/>
    <w:rsid w:val="005B214C"/>
    <w:rsid w:val="005B223F"/>
    <w:rsid w:val="005B22AB"/>
    <w:rsid w:val="005B25C9"/>
    <w:rsid w:val="005B2673"/>
    <w:rsid w:val="005B2FE7"/>
    <w:rsid w:val="005B3482"/>
    <w:rsid w:val="005B3C88"/>
    <w:rsid w:val="005B43A5"/>
    <w:rsid w:val="005B45D7"/>
    <w:rsid w:val="005B4779"/>
    <w:rsid w:val="005B485C"/>
    <w:rsid w:val="005B4DBA"/>
    <w:rsid w:val="005B4E80"/>
    <w:rsid w:val="005B4F7B"/>
    <w:rsid w:val="005B531E"/>
    <w:rsid w:val="005B5330"/>
    <w:rsid w:val="005B58C8"/>
    <w:rsid w:val="005B5A1C"/>
    <w:rsid w:val="005B5B30"/>
    <w:rsid w:val="005B5B56"/>
    <w:rsid w:val="005B60F8"/>
    <w:rsid w:val="005B6310"/>
    <w:rsid w:val="005B636F"/>
    <w:rsid w:val="005B64E9"/>
    <w:rsid w:val="005B655C"/>
    <w:rsid w:val="005B6700"/>
    <w:rsid w:val="005B7550"/>
    <w:rsid w:val="005B75A4"/>
    <w:rsid w:val="005B777C"/>
    <w:rsid w:val="005B77B2"/>
    <w:rsid w:val="005B7DE8"/>
    <w:rsid w:val="005C021E"/>
    <w:rsid w:val="005C0676"/>
    <w:rsid w:val="005C070B"/>
    <w:rsid w:val="005C0B82"/>
    <w:rsid w:val="005C0CB2"/>
    <w:rsid w:val="005C14E2"/>
    <w:rsid w:val="005C1961"/>
    <w:rsid w:val="005C198A"/>
    <w:rsid w:val="005C1BBD"/>
    <w:rsid w:val="005C1FC7"/>
    <w:rsid w:val="005C1FE2"/>
    <w:rsid w:val="005C2116"/>
    <w:rsid w:val="005C22FF"/>
    <w:rsid w:val="005C240C"/>
    <w:rsid w:val="005C246A"/>
    <w:rsid w:val="005C287A"/>
    <w:rsid w:val="005C2901"/>
    <w:rsid w:val="005C2C4A"/>
    <w:rsid w:val="005C3132"/>
    <w:rsid w:val="005C3A8B"/>
    <w:rsid w:val="005C46B8"/>
    <w:rsid w:val="005C4878"/>
    <w:rsid w:val="005C492F"/>
    <w:rsid w:val="005C4CCA"/>
    <w:rsid w:val="005C52C8"/>
    <w:rsid w:val="005C5B8D"/>
    <w:rsid w:val="005C5BA6"/>
    <w:rsid w:val="005C5BE7"/>
    <w:rsid w:val="005C6611"/>
    <w:rsid w:val="005C6618"/>
    <w:rsid w:val="005C67F0"/>
    <w:rsid w:val="005C6993"/>
    <w:rsid w:val="005C7154"/>
    <w:rsid w:val="005C7A1F"/>
    <w:rsid w:val="005C7BA4"/>
    <w:rsid w:val="005C7C64"/>
    <w:rsid w:val="005C7D5B"/>
    <w:rsid w:val="005C7E03"/>
    <w:rsid w:val="005C7E76"/>
    <w:rsid w:val="005C7E8E"/>
    <w:rsid w:val="005C7F51"/>
    <w:rsid w:val="005D004B"/>
    <w:rsid w:val="005D0087"/>
    <w:rsid w:val="005D0224"/>
    <w:rsid w:val="005D02C4"/>
    <w:rsid w:val="005D02F8"/>
    <w:rsid w:val="005D055C"/>
    <w:rsid w:val="005D05B8"/>
    <w:rsid w:val="005D0A26"/>
    <w:rsid w:val="005D14B2"/>
    <w:rsid w:val="005D15DB"/>
    <w:rsid w:val="005D1FEA"/>
    <w:rsid w:val="005D2512"/>
    <w:rsid w:val="005D2996"/>
    <w:rsid w:val="005D2ADF"/>
    <w:rsid w:val="005D2F89"/>
    <w:rsid w:val="005D34F8"/>
    <w:rsid w:val="005D38D9"/>
    <w:rsid w:val="005D39D2"/>
    <w:rsid w:val="005D3AFD"/>
    <w:rsid w:val="005D3B68"/>
    <w:rsid w:val="005D40DD"/>
    <w:rsid w:val="005D41B6"/>
    <w:rsid w:val="005D44F7"/>
    <w:rsid w:val="005D4511"/>
    <w:rsid w:val="005D4DAF"/>
    <w:rsid w:val="005D4FB8"/>
    <w:rsid w:val="005D5235"/>
    <w:rsid w:val="005D5BEB"/>
    <w:rsid w:val="005D5D5F"/>
    <w:rsid w:val="005D5DF3"/>
    <w:rsid w:val="005D72AF"/>
    <w:rsid w:val="005D73B5"/>
    <w:rsid w:val="005D78F2"/>
    <w:rsid w:val="005D7BF5"/>
    <w:rsid w:val="005E042D"/>
    <w:rsid w:val="005E0957"/>
    <w:rsid w:val="005E0BD3"/>
    <w:rsid w:val="005E0D53"/>
    <w:rsid w:val="005E1266"/>
    <w:rsid w:val="005E12B7"/>
    <w:rsid w:val="005E174B"/>
    <w:rsid w:val="005E18B9"/>
    <w:rsid w:val="005E18D0"/>
    <w:rsid w:val="005E219C"/>
    <w:rsid w:val="005E235D"/>
    <w:rsid w:val="005E2679"/>
    <w:rsid w:val="005E289E"/>
    <w:rsid w:val="005E29E3"/>
    <w:rsid w:val="005E2EA5"/>
    <w:rsid w:val="005E32CC"/>
    <w:rsid w:val="005E36C9"/>
    <w:rsid w:val="005E406C"/>
    <w:rsid w:val="005E4144"/>
    <w:rsid w:val="005E4267"/>
    <w:rsid w:val="005E4575"/>
    <w:rsid w:val="005E475D"/>
    <w:rsid w:val="005E489E"/>
    <w:rsid w:val="005E4C6C"/>
    <w:rsid w:val="005E4D57"/>
    <w:rsid w:val="005E4D8F"/>
    <w:rsid w:val="005E4DCE"/>
    <w:rsid w:val="005E4FBA"/>
    <w:rsid w:val="005E53D5"/>
    <w:rsid w:val="005E5445"/>
    <w:rsid w:val="005E577D"/>
    <w:rsid w:val="005E602A"/>
    <w:rsid w:val="005E651F"/>
    <w:rsid w:val="005E6854"/>
    <w:rsid w:val="005E6E81"/>
    <w:rsid w:val="005E6F95"/>
    <w:rsid w:val="005E7158"/>
    <w:rsid w:val="005E73EF"/>
    <w:rsid w:val="005E7588"/>
    <w:rsid w:val="005E75F9"/>
    <w:rsid w:val="005E76DA"/>
    <w:rsid w:val="005E7D14"/>
    <w:rsid w:val="005F04BE"/>
    <w:rsid w:val="005F098C"/>
    <w:rsid w:val="005F0FBF"/>
    <w:rsid w:val="005F11A5"/>
    <w:rsid w:val="005F170C"/>
    <w:rsid w:val="005F1724"/>
    <w:rsid w:val="005F1814"/>
    <w:rsid w:val="005F1922"/>
    <w:rsid w:val="005F1D3A"/>
    <w:rsid w:val="005F1E16"/>
    <w:rsid w:val="005F242E"/>
    <w:rsid w:val="005F261C"/>
    <w:rsid w:val="005F2767"/>
    <w:rsid w:val="005F29AE"/>
    <w:rsid w:val="005F2C48"/>
    <w:rsid w:val="005F2CB0"/>
    <w:rsid w:val="005F3045"/>
    <w:rsid w:val="005F3249"/>
    <w:rsid w:val="005F35C5"/>
    <w:rsid w:val="005F3D99"/>
    <w:rsid w:val="005F3DB9"/>
    <w:rsid w:val="005F3FC2"/>
    <w:rsid w:val="005F4730"/>
    <w:rsid w:val="005F4A76"/>
    <w:rsid w:val="005F4D2B"/>
    <w:rsid w:val="005F4ECC"/>
    <w:rsid w:val="005F596E"/>
    <w:rsid w:val="005F5DC9"/>
    <w:rsid w:val="005F6006"/>
    <w:rsid w:val="005F6108"/>
    <w:rsid w:val="005F6422"/>
    <w:rsid w:val="005F64E7"/>
    <w:rsid w:val="005F6597"/>
    <w:rsid w:val="005F66B7"/>
    <w:rsid w:val="005F6B81"/>
    <w:rsid w:val="005F6C0F"/>
    <w:rsid w:val="005F71F5"/>
    <w:rsid w:val="005F74DC"/>
    <w:rsid w:val="005F776E"/>
    <w:rsid w:val="005F7FAC"/>
    <w:rsid w:val="005F7FFC"/>
    <w:rsid w:val="006007B0"/>
    <w:rsid w:val="00600939"/>
    <w:rsid w:val="00600C7A"/>
    <w:rsid w:val="00600CF4"/>
    <w:rsid w:val="00601051"/>
    <w:rsid w:val="006014E3"/>
    <w:rsid w:val="00601699"/>
    <w:rsid w:val="006027BA"/>
    <w:rsid w:val="00602941"/>
    <w:rsid w:val="00602975"/>
    <w:rsid w:val="00602A33"/>
    <w:rsid w:val="00602ED3"/>
    <w:rsid w:val="0060341F"/>
    <w:rsid w:val="0060389D"/>
    <w:rsid w:val="00604165"/>
    <w:rsid w:val="00604355"/>
    <w:rsid w:val="00604415"/>
    <w:rsid w:val="00604A80"/>
    <w:rsid w:val="00605080"/>
    <w:rsid w:val="0060531B"/>
    <w:rsid w:val="00605C69"/>
    <w:rsid w:val="00605EE9"/>
    <w:rsid w:val="00606048"/>
    <w:rsid w:val="00606117"/>
    <w:rsid w:val="00607019"/>
    <w:rsid w:val="00607305"/>
    <w:rsid w:val="006074CD"/>
    <w:rsid w:val="0060764B"/>
    <w:rsid w:val="0060785E"/>
    <w:rsid w:val="00607CFE"/>
    <w:rsid w:val="00607DA1"/>
    <w:rsid w:val="00607DD0"/>
    <w:rsid w:val="006101B3"/>
    <w:rsid w:val="0061043E"/>
    <w:rsid w:val="006106E9"/>
    <w:rsid w:val="006110B4"/>
    <w:rsid w:val="0061118E"/>
    <w:rsid w:val="00611634"/>
    <w:rsid w:val="00611D92"/>
    <w:rsid w:val="006121F8"/>
    <w:rsid w:val="0061258D"/>
    <w:rsid w:val="0061263E"/>
    <w:rsid w:val="006127DF"/>
    <w:rsid w:val="0061324E"/>
    <w:rsid w:val="006133AA"/>
    <w:rsid w:val="006138EE"/>
    <w:rsid w:val="006138EF"/>
    <w:rsid w:val="00613A4F"/>
    <w:rsid w:val="00613BE9"/>
    <w:rsid w:val="00613EDA"/>
    <w:rsid w:val="0061478D"/>
    <w:rsid w:val="006148BA"/>
    <w:rsid w:val="0061492F"/>
    <w:rsid w:val="00614C54"/>
    <w:rsid w:val="00614EDF"/>
    <w:rsid w:val="00615013"/>
    <w:rsid w:val="00615308"/>
    <w:rsid w:val="00615497"/>
    <w:rsid w:val="006159E2"/>
    <w:rsid w:val="00615C38"/>
    <w:rsid w:val="0061612F"/>
    <w:rsid w:val="006166C3"/>
    <w:rsid w:val="0061699E"/>
    <w:rsid w:val="00616A83"/>
    <w:rsid w:val="00616B34"/>
    <w:rsid w:val="00616B6C"/>
    <w:rsid w:val="00616BA7"/>
    <w:rsid w:val="006170DF"/>
    <w:rsid w:val="006173D3"/>
    <w:rsid w:val="00617592"/>
    <w:rsid w:val="0061797E"/>
    <w:rsid w:val="00617CD0"/>
    <w:rsid w:val="00617D1D"/>
    <w:rsid w:val="00617E52"/>
    <w:rsid w:val="006200EF"/>
    <w:rsid w:val="00620220"/>
    <w:rsid w:val="006202CD"/>
    <w:rsid w:val="00620EF2"/>
    <w:rsid w:val="00620F42"/>
    <w:rsid w:val="0062103C"/>
    <w:rsid w:val="006211D6"/>
    <w:rsid w:val="00621339"/>
    <w:rsid w:val="006214FB"/>
    <w:rsid w:val="00621C5C"/>
    <w:rsid w:val="006222EE"/>
    <w:rsid w:val="00622553"/>
    <w:rsid w:val="00622581"/>
    <w:rsid w:val="006227F1"/>
    <w:rsid w:val="00622BC6"/>
    <w:rsid w:val="00622BCB"/>
    <w:rsid w:val="00622D50"/>
    <w:rsid w:val="00622EDB"/>
    <w:rsid w:val="0062306F"/>
    <w:rsid w:val="006231D6"/>
    <w:rsid w:val="006236A2"/>
    <w:rsid w:val="00623817"/>
    <w:rsid w:val="00623A1C"/>
    <w:rsid w:val="00623F5A"/>
    <w:rsid w:val="006248D4"/>
    <w:rsid w:val="00624B69"/>
    <w:rsid w:val="00625301"/>
    <w:rsid w:val="00625901"/>
    <w:rsid w:val="00625940"/>
    <w:rsid w:val="00625C82"/>
    <w:rsid w:val="00625CC7"/>
    <w:rsid w:val="00626765"/>
    <w:rsid w:val="006269ED"/>
    <w:rsid w:val="00626CE7"/>
    <w:rsid w:val="00626D3A"/>
    <w:rsid w:val="00626F1A"/>
    <w:rsid w:val="006275CB"/>
    <w:rsid w:val="00627706"/>
    <w:rsid w:val="00627797"/>
    <w:rsid w:val="00627B86"/>
    <w:rsid w:val="00627DBF"/>
    <w:rsid w:val="00627FD9"/>
    <w:rsid w:val="006305CE"/>
    <w:rsid w:val="0063082F"/>
    <w:rsid w:val="00630CC4"/>
    <w:rsid w:val="00631233"/>
    <w:rsid w:val="00631496"/>
    <w:rsid w:val="0063159B"/>
    <w:rsid w:val="006315EF"/>
    <w:rsid w:val="00631956"/>
    <w:rsid w:val="0063244C"/>
    <w:rsid w:val="00632666"/>
    <w:rsid w:val="00632A40"/>
    <w:rsid w:val="00632FAD"/>
    <w:rsid w:val="006335FF"/>
    <w:rsid w:val="00633608"/>
    <w:rsid w:val="00633897"/>
    <w:rsid w:val="006338BA"/>
    <w:rsid w:val="00633A3A"/>
    <w:rsid w:val="00633ACD"/>
    <w:rsid w:val="00633B7C"/>
    <w:rsid w:val="00633E09"/>
    <w:rsid w:val="00633EC8"/>
    <w:rsid w:val="00633F96"/>
    <w:rsid w:val="00634028"/>
    <w:rsid w:val="006342A8"/>
    <w:rsid w:val="00634708"/>
    <w:rsid w:val="00634AD3"/>
    <w:rsid w:val="00635AD3"/>
    <w:rsid w:val="00635D3C"/>
    <w:rsid w:val="00635E0E"/>
    <w:rsid w:val="006364A5"/>
    <w:rsid w:val="00636A57"/>
    <w:rsid w:val="00636B8F"/>
    <w:rsid w:val="00636CAC"/>
    <w:rsid w:val="00636F02"/>
    <w:rsid w:val="00636F1F"/>
    <w:rsid w:val="0063736C"/>
    <w:rsid w:val="006373FA"/>
    <w:rsid w:val="0063744B"/>
    <w:rsid w:val="00637477"/>
    <w:rsid w:val="006377F9"/>
    <w:rsid w:val="00637841"/>
    <w:rsid w:val="00637CDF"/>
    <w:rsid w:val="00637DCD"/>
    <w:rsid w:val="006401D7"/>
    <w:rsid w:val="0064053C"/>
    <w:rsid w:val="00640551"/>
    <w:rsid w:val="006408EE"/>
    <w:rsid w:val="006409FF"/>
    <w:rsid w:val="00640A00"/>
    <w:rsid w:val="00640F6A"/>
    <w:rsid w:val="00641341"/>
    <w:rsid w:val="00641967"/>
    <w:rsid w:val="00641A3C"/>
    <w:rsid w:val="00641ACD"/>
    <w:rsid w:val="00642426"/>
    <w:rsid w:val="006425A7"/>
    <w:rsid w:val="0064263B"/>
    <w:rsid w:val="0064269D"/>
    <w:rsid w:val="00642AB1"/>
    <w:rsid w:val="00642C2E"/>
    <w:rsid w:val="00642F7E"/>
    <w:rsid w:val="00642F83"/>
    <w:rsid w:val="00643213"/>
    <w:rsid w:val="00643299"/>
    <w:rsid w:val="006435E9"/>
    <w:rsid w:val="00643A5B"/>
    <w:rsid w:val="00643DAB"/>
    <w:rsid w:val="00644474"/>
    <w:rsid w:val="006444BF"/>
    <w:rsid w:val="00644633"/>
    <w:rsid w:val="006446B6"/>
    <w:rsid w:val="00644999"/>
    <w:rsid w:val="0064514C"/>
    <w:rsid w:val="00645332"/>
    <w:rsid w:val="00645500"/>
    <w:rsid w:val="00645767"/>
    <w:rsid w:val="00645771"/>
    <w:rsid w:val="00645E7F"/>
    <w:rsid w:val="006466D7"/>
    <w:rsid w:val="006467F7"/>
    <w:rsid w:val="006472C5"/>
    <w:rsid w:val="00647687"/>
    <w:rsid w:val="006476AB"/>
    <w:rsid w:val="00647735"/>
    <w:rsid w:val="006478F4"/>
    <w:rsid w:val="00647982"/>
    <w:rsid w:val="006479A4"/>
    <w:rsid w:val="00647E15"/>
    <w:rsid w:val="00647E5A"/>
    <w:rsid w:val="006500B5"/>
    <w:rsid w:val="0065017D"/>
    <w:rsid w:val="006501A1"/>
    <w:rsid w:val="00650597"/>
    <w:rsid w:val="00650E41"/>
    <w:rsid w:val="00650E61"/>
    <w:rsid w:val="006514F7"/>
    <w:rsid w:val="006517D9"/>
    <w:rsid w:val="006523B8"/>
    <w:rsid w:val="00652410"/>
    <w:rsid w:val="006528FF"/>
    <w:rsid w:val="00652FEF"/>
    <w:rsid w:val="00653468"/>
    <w:rsid w:val="006535E9"/>
    <w:rsid w:val="00653938"/>
    <w:rsid w:val="00653A48"/>
    <w:rsid w:val="00653AC4"/>
    <w:rsid w:val="00653C2B"/>
    <w:rsid w:val="00653C41"/>
    <w:rsid w:val="00653F8C"/>
    <w:rsid w:val="006541F7"/>
    <w:rsid w:val="00654254"/>
    <w:rsid w:val="00654378"/>
    <w:rsid w:val="0065478A"/>
    <w:rsid w:val="00654D4A"/>
    <w:rsid w:val="006554C0"/>
    <w:rsid w:val="006555C5"/>
    <w:rsid w:val="006558E8"/>
    <w:rsid w:val="00655BC0"/>
    <w:rsid w:val="00655F11"/>
    <w:rsid w:val="00656218"/>
    <w:rsid w:val="00656AFA"/>
    <w:rsid w:val="00656BFD"/>
    <w:rsid w:val="006570AD"/>
    <w:rsid w:val="006572CA"/>
    <w:rsid w:val="006575AB"/>
    <w:rsid w:val="006577F5"/>
    <w:rsid w:val="00657F46"/>
    <w:rsid w:val="0066002C"/>
    <w:rsid w:val="00660642"/>
    <w:rsid w:val="0066065D"/>
    <w:rsid w:val="006606AE"/>
    <w:rsid w:val="006606D8"/>
    <w:rsid w:val="0066079E"/>
    <w:rsid w:val="006607B7"/>
    <w:rsid w:val="006609D5"/>
    <w:rsid w:val="00660B7B"/>
    <w:rsid w:val="00660CC2"/>
    <w:rsid w:val="00660DBA"/>
    <w:rsid w:val="00661057"/>
    <w:rsid w:val="006617ED"/>
    <w:rsid w:val="00661850"/>
    <w:rsid w:val="0066197D"/>
    <w:rsid w:val="00661B57"/>
    <w:rsid w:val="00661CF7"/>
    <w:rsid w:val="00661D60"/>
    <w:rsid w:val="006622EC"/>
    <w:rsid w:val="00662497"/>
    <w:rsid w:val="00662BE6"/>
    <w:rsid w:val="00662D8A"/>
    <w:rsid w:val="00662E7D"/>
    <w:rsid w:val="00662FDB"/>
    <w:rsid w:val="006632A8"/>
    <w:rsid w:val="006637DA"/>
    <w:rsid w:val="006639F0"/>
    <w:rsid w:val="00663B7F"/>
    <w:rsid w:val="00663FFB"/>
    <w:rsid w:val="0066468A"/>
    <w:rsid w:val="006646DA"/>
    <w:rsid w:val="00664912"/>
    <w:rsid w:val="00664CF0"/>
    <w:rsid w:val="0066596D"/>
    <w:rsid w:val="00666234"/>
    <w:rsid w:val="0066623D"/>
    <w:rsid w:val="0066637C"/>
    <w:rsid w:val="0066638E"/>
    <w:rsid w:val="0066686D"/>
    <w:rsid w:val="00666931"/>
    <w:rsid w:val="00666C85"/>
    <w:rsid w:val="00666EDB"/>
    <w:rsid w:val="0066716D"/>
    <w:rsid w:val="006675F1"/>
    <w:rsid w:val="00667C1C"/>
    <w:rsid w:val="00670155"/>
    <w:rsid w:val="006709B3"/>
    <w:rsid w:val="00670E03"/>
    <w:rsid w:val="00670E3C"/>
    <w:rsid w:val="0067108D"/>
    <w:rsid w:val="006717C2"/>
    <w:rsid w:val="0067189C"/>
    <w:rsid w:val="00671F9D"/>
    <w:rsid w:val="0067214E"/>
    <w:rsid w:val="006721AB"/>
    <w:rsid w:val="00672344"/>
    <w:rsid w:val="00672386"/>
    <w:rsid w:val="00672410"/>
    <w:rsid w:val="00672462"/>
    <w:rsid w:val="00672688"/>
    <w:rsid w:val="006727AE"/>
    <w:rsid w:val="00672995"/>
    <w:rsid w:val="00672CFD"/>
    <w:rsid w:val="00672D88"/>
    <w:rsid w:val="006734F3"/>
    <w:rsid w:val="0067393C"/>
    <w:rsid w:val="00673E4F"/>
    <w:rsid w:val="00673FB5"/>
    <w:rsid w:val="00674324"/>
    <w:rsid w:val="0067433B"/>
    <w:rsid w:val="00674F49"/>
    <w:rsid w:val="00676056"/>
    <w:rsid w:val="0067609A"/>
    <w:rsid w:val="00676614"/>
    <w:rsid w:val="006769FC"/>
    <w:rsid w:val="00677045"/>
    <w:rsid w:val="006775A4"/>
    <w:rsid w:val="00677913"/>
    <w:rsid w:val="006779C7"/>
    <w:rsid w:val="00677D35"/>
    <w:rsid w:val="00677E0E"/>
    <w:rsid w:val="006803E1"/>
    <w:rsid w:val="00680402"/>
    <w:rsid w:val="00680600"/>
    <w:rsid w:val="006807D2"/>
    <w:rsid w:val="006809EA"/>
    <w:rsid w:val="00680B6A"/>
    <w:rsid w:val="00680D48"/>
    <w:rsid w:val="00680F20"/>
    <w:rsid w:val="0068122E"/>
    <w:rsid w:val="006813EC"/>
    <w:rsid w:val="00681793"/>
    <w:rsid w:val="00681A01"/>
    <w:rsid w:val="00681ADC"/>
    <w:rsid w:val="00681B7A"/>
    <w:rsid w:val="0068239D"/>
    <w:rsid w:val="0068247C"/>
    <w:rsid w:val="0068251C"/>
    <w:rsid w:val="00682527"/>
    <w:rsid w:val="006826B3"/>
    <w:rsid w:val="006829A1"/>
    <w:rsid w:val="00683208"/>
    <w:rsid w:val="006832B7"/>
    <w:rsid w:val="0068345C"/>
    <w:rsid w:val="006838D7"/>
    <w:rsid w:val="00683A38"/>
    <w:rsid w:val="00684075"/>
    <w:rsid w:val="0068430C"/>
    <w:rsid w:val="0068473F"/>
    <w:rsid w:val="006848E0"/>
    <w:rsid w:val="00684914"/>
    <w:rsid w:val="00684BD0"/>
    <w:rsid w:val="00684DC9"/>
    <w:rsid w:val="006851D0"/>
    <w:rsid w:val="00685206"/>
    <w:rsid w:val="00685CB5"/>
    <w:rsid w:val="0068603C"/>
    <w:rsid w:val="0068624A"/>
    <w:rsid w:val="0068628D"/>
    <w:rsid w:val="0068662C"/>
    <w:rsid w:val="00687555"/>
    <w:rsid w:val="00687BBD"/>
    <w:rsid w:val="00687F01"/>
    <w:rsid w:val="0069008D"/>
    <w:rsid w:val="00690144"/>
    <w:rsid w:val="00690382"/>
    <w:rsid w:val="006906CA"/>
    <w:rsid w:val="00690708"/>
    <w:rsid w:val="006911E8"/>
    <w:rsid w:val="00691335"/>
    <w:rsid w:val="0069177F"/>
    <w:rsid w:val="00691857"/>
    <w:rsid w:val="00691B46"/>
    <w:rsid w:val="00691D3C"/>
    <w:rsid w:val="00691F42"/>
    <w:rsid w:val="00691FD4"/>
    <w:rsid w:val="006920F9"/>
    <w:rsid w:val="00692189"/>
    <w:rsid w:val="006924DE"/>
    <w:rsid w:val="00692800"/>
    <w:rsid w:val="00692B84"/>
    <w:rsid w:val="00693476"/>
    <w:rsid w:val="006935FD"/>
    <w:rsid w:val="0069392F"/>
    <w:rsid w:val="00693F8C"/>
    <w:rsid w:val="006940F8"/>
    <w:rsid w:val="006941A8"/>
    <w:rsid w:val="0069492C"/>
    <w:rsid w:val="006949D2"/>
    <w:rsid w:val="00694D34"/>
    <w:rsid w:val="0069519F"/>
    <w:rsid w:val="006957D5"/>
    <w:rsid w:val="00695C05"/>
    <w:rsid w:val="00695D25"/>
    <w:rsid w:val="00695F8F"/>
    <w:rsid w:val="00696082"/>
    <w:rsid w:val="006965B4"/>
    <w:rsid w:val="00696762"/>
    <w:rsid w:val="006968FB"/>
    <w:rsid w:val="00696991"/>
    <w:rsid w:val="00696FCC"/>
    <w:rsid w:val="0069725B"/>
    <w:rsid w:val="00697262"/>
    <w:rsid w:val="006976EC"/>
    <w:rsid w:val="00697811"/>
    <w:rsid w:val="00697A63"/>
    <w:rsid w:val="00697FE0"/>
    <w:rsid w:val="00697FE7"/>
    <w:rsid w:val="006A027F"/>
    <w:rsid w:val="006A045D"/>
    <w:rsid w:val="006A08E9"/>
    <w:rsid w:val="006A0BFB"/>
    <w:rsid w:val="006A1316"/>
    <w:rsid w:val="006A1590"/>
    <w:rsid w:val="006A213C"/>
    <w:rsid w:val="006A223B"/>
    <w:rsid w:val="006A2838"/>
    <w:rsid w:val="006A289B"/>
    <w:rsid w:val="006A2946"/>
    <w:rsid w:val="006A2F48"/>
    <w:rsid w:val="006A3246"/>
    <w:rsid w:val="006A330F"/>
    <w:rsid w:val="006A3518"/>
    <w:rsid w:val="006A37AE"/>
    <w:rsid w:val="006A390C"/>
    <w:rsid w:val="006A3D73"/>
    <w:rsid w:val="006A3E12"/>
    <w:rsid w:val="006A3E38"/>
    <w:rsid w:val="006A3F33"/>
    <w:rsid w:val="006A42CA"/>
    <w:rsid w:val="006A44F1"/>
    <w:rsid w:val="006A4589"/>
    <w:rsid w:val="006A4834"/>
    <w:rsid w:val="006A4904"/>
    <w:rsid w:val="006A4D16"/>
    <w:rsid w:val="006A4FA4"/>
    <w:rsid w:val="006A5432"/>
    <w:rsid w:val="006A57B1"/>
    <w:rsid w:val="006A57D6"/>
    <w:rsid w:val="006A57E5"/>
    <w:rsid w:val="006A595C"/>
    <w:rsid w:val="006A5FB5"/>
    <w:rsid w:val="006A65B7"/>
    <w:rsid w:val="006A68BC"/>
    <w:rsid w:val="006A697D"/>
    <w:rsid w:val="006A6C6E"/>
    <w:rsid w:val="006A6C84"/>
    <w:rsid w:val="006A7503"/>
    <w:rsid w:val="006A786C"/>
    <w:rsid w:val="006A7AE6"/>
    <w:rsid w:val="006A7E44"/>
    <w:rsid w:val="006B0255"/>
    <w:rsid w:val="006B02D4"/>
    <w:rsid w:val="006B0307"/>
    <w:rsid w:val="006B084D"/>
    <w:rsid w:val="006B0937"/>
    <w:rsid w:val="006B0DCE"/>
    <w:rsid w:val="006B1019"/>
    <w:rsid w:val="006B1263"/>
    <w:rsid w:val="006B13DA"/>
    <w:rsid w:val="006B1A05"/>
    <w:rsid w:val="006B1B8B"/>
    <w:rsid w:val="006B1CC1"/>
    <w:rsid w:val="006B214A"/>
    <w:rsid w:val="006B2151"/>
    <w:rsid w:val="006B228C"/>
    <w:rsid w:val="006B2411"/>
    <w:rsid w:val="006B24F0"/>
    <w:rsid w:val="006B253F"/>
    <w:rsid w:val="006B2693"/>
    <w:rsid w:val="006B26F6"/>
    <w:rsid w:val="006B2C30"/>
    <w:rsid w:val="006B3000"/>
    <w:rsid w:val="006B3498"/>
    <w:rsid w:val="006B3528"/>
    <w:rsid w:val="006B3533"/>
    <w:rsid w:val="006B3962"/>
    <w:rsid w:val="006B3CEC"/>
    <w:rsid w:val="006B3F58"/>
    <w:rsid w:val="006B437A"/>
    <w:rsid w:val="006B45AE"/>
    <w:rsid w:val="006B46CF"/>
    <w:rsid w:val="006B4828"/>
    <w:rsid w:val="006B4DE1"/>
    <w:rsid w:val="006B587E"/>
    <w:rsid w:val="006B5D70"/>
    <w:rsid w:val="006B5F7E"/>
    <w:rsid w:val="006B68BF"/>
    <w:rsid w:val="006B6903"/>
    <w:rsid w:val="006B694C"/>
    <w:rsid w:val="006B6A35"/>
    <w:rsid w:val="006B6B37"/>
    <w:rsid w:val="006B6C1D"/>
    <w:rsid w:val="006B6ED7"/>
    <w:rsid w:val="006B6F2C"/>
    <w:rsid w:val="006B6F51"/>
    <w:rsid w:val="006B703E"/>
    <w:rsid w:val="006B704B"/>
    <w:rsid w:val="006B72FB"/>
    <w:rsid w:val="006B7692"/>
    <w:rsid w:val="006B7719"/>
    <w:rsid w:val="006B7774"/>
    <w:rsid w:val="006B7824"/>
    <w:rsid w:val="006B7ED0"/>
    <w:rsid w:val="006C0001"/>
    <w:rsid w:val="006C0491"/>
    <w:rsid w:val="006C056F"/>
    <w:rsid w:val="006C0573"/>
    <w:rsid w:val="006C0AED"/>
    <w:rsid w:val="006C0E81"/>
    <w:rsid w:val="006C123D"/>
    <w:rsid w:val="006C1936"/>
    <w:rsid w:val="006C19D5"/>
    <w:rsid w:val="006C22FC"/>
    <w:rsid w:val="006C25E4"/>
    <w:rsid w:val="006C2B28"/>
    <w:rsid w:val="006C2B63"/>
    <w:rsid w:val="006C2CB7"/>
    <w:rsid w:val="006C2DE5"/>
    <w:rsid w:val="006C32D4"/>
    <w:rsid w:val="006C37B3"/>
    <w:rsid w:val="006C3C33"/>
    <w:rsid w:val="006C3EE4"/>
    <w:rsid w:val="006C43D0"/>
    <w:rsid w:val="006C4490"/>
    <w:rsid w:val="006C46F1"/>
    <w:rsid w:val="006C4773"/>
    <w:rsid w:val="006C4C0F"/>
    <w:rsid w:val="006C500F"/>
    <w:rsid w:val="006C5036"/>
    <w:rsid w:val="006C5184"/>
    <w:rsid w:val="006C5298"/>
    <w:rsid w:val="006C53DF"/>
    <w:rsid w:val="006C5592"/>
    <w:rsid w:val="006C572F"/>
    <w:rsid w:val="006C5828"/>
    <w:rsid w:val="006C5A4A"/>
    <w:rsid w:val="006C5CDB"/>
    <w:rsid w:val="006C5F79"/>
    <w:rsid w:val="006C6053"/>
    <w:rsid w:val="006C6137"/>
    <w:rsid w:val="006C63F4"/>
    <w:rsid w:val="006C652E"/>
    <w:rsid w:val="006C65D6"/>
    <w:rsid w:val="006C6BC4"/>
    <w:rsid w:val="006C6DF6"/>
    <w:rsid w:val="006C701B"/>
    <w:rsid w:val="006C70EF"/>
    <w:rsid w:val="006C74AB"/>
    <w:rsid w:val="006C7681"/>
    <w:rsid w:val="006C776D"/>
    <w:rsid w:val="006D07ED"/>
    <w:rsid w:val="006D0B9B"/>
    <w:rsid w:val="006D12AE"/>
    <w:rsid w:val="006D14C9"/>
    <w:rsid w:val="006D159B"/>
    <w:rsid w:val="006D15EC"/>
    <w:rsid w:val="006D16F1"/>
    <w:rsid w:val="006D1865"/>
    <w:rsid w:val="006D1D00"/>
    <w:rsid w:val="006D25EA"/>
    <w:rsid w:val="006D3B3D"/>
    <w:rsid w:val="006D3D50"/>
    <w:rsid w:val="006D3DAB"/>
    <w:rsid w:val="006D43F4"/>
    <w:rsid w:val="006D46AF"/>
    <w:rsid w:val="006D472D"/>
    <w:rsid w:val="006D4902"/>
    <w:rsid w:val="006D4B01"/>
    <w:rsid w:val="006D5346"/>
    <w:rsid w:val="006D565A"/>
    <w:rsid w:val="006D56DB"/>
    <w:rsid w:val="006D575C"/>
    <w:rsid w:val="006D59E9"/>
    <w:rsid w:val="006D5B26"/>
    <w:rsid w:val="006D6464"/>
    <w:rsid w:val="006D64BC"/>
    <w:rsid w:val="006D6F2B"/>
    <w:rsid w:val="006D73A8"/>
    <w:rsid w:val="006D75B0"/>
    <w:rsid w:val="006D7612"/>
    <w:rsid w:val="006D767A"/>
    <w:rsid w:val="006D7CA8"/>
    <w:rsid w:val="006D7D62"/>
    <w:rsid w:val="006D7D6B"/>
    <w:rsid w:val="006D7EDA"/>
    <w:rsid w:val="006D7EFC"/>
    <w:rsid w:val="006D7FFE"/>
    <w:rsid w:val="006E01BE"/>
    <w:rsid w:val="006E0783"/>
    <w:rsid w:val="006E09BD"/>
    <w:rsid w:val="006E0E30"/>
    <w:rsid w:val="006E1241"/>
    <w:rsid w:val="006E12D4"/>
    <w:rsid w:val="006E1A0C"/>
    <w:rsid w:val="006E1FC7"/>
    <w:rsid w:val="006E22A7"/>
    <w:rsid w:val="006E23EB"/>
    <w:rsid w:val="006E25CC"/>
    <w:rsid w:val="006E26CB"/>
    <w:rsid w:val="006E26CD"/>
    <w:rsid w:val="006E2814"/>
    <w:rsid w:val="006E2A88"/>
    <w:rsid w:val="006E2B79"/>
    <w:rsid w:val="006E2DA0"/>
    <w:rsid w:val="006E2FFC"/>
    <w:rsid w:val="006E328C"/>
    <w:rsid w:val="006E39F0"/>
    <w:rsid w:val="006E3F86"/>
    <w:rsid w:val="006E4869"/>
    <w:rsid w:val="006E48C6"/>
    <w:rsid w:val="006E49F8"/>
    <w:rsid w:val="006E4B6C"/>
    <w:rsid w:val="006E4D82"/>
    <w:rsid w:val="006E4E52"/>
    <w:rsid w:val="006E5956"/>
    <w:rsid w:val="006E60D0"/>
    <w:rsid w:val="006E64C5"/>
    <w:rsid w:val="006E68B6"/>
    <w:rsid w:val="006E691E"/>
    <w:rsid w:val="006E706F"/>
    <w:rsid w:val="006E70BE"/>
    <w:rsid w:val="006E73B7"/>
    <w:rsid w:val="006E75D2"/>
    <w:rsid w:val="006E7880"/>
    <w:rsid w:val="006E7892"/>
    <w:rsid w:val="006E7994"/>
    <w:rsid w:val="006E7CB3"/>
    <w:rsid w:val="006F008C"/>
    <w:rsid w:val="006F0666"/>
    <w:rsid w:val="006F06FA"/>
    <w:rsid w:val="006F0A05"/>
    <w:rsid w:val="006F19BE"/>
    <w:rsid w:val="006F1CD4"/>
    <w:rsid w:val="006F1D2F"/>
    <w:rsid w:val="006F234F"/>
    <w:rsid w:val="006F238E"/>
    <w:rsid w:val="006F242B"/>
    <w:rsid w:val="006F2E8C"/>
    <w:rsid w:val="006F3170"/>
    <w:rsid w:val="006F3318"/>
    <w:rsid w:val="006F33F2"/>
    <w:rsid w:val="006F34C0"/>
    <w:rsid w:val="006F36FE"/>
    <w:rsid w:val="006F3A64"/>
    <w:rsid w:val="006F3ED9"/>
    <w:rsid w:val="006F40D7"/>
    <w:rsid w:val="006F4C33"/>
    <w:rsid w:val="006F4EED"/>
    <w:rsid w:val="006F51FC"/>
    <w:rsid w:val="006F55C2"/>
    <w:rsid w:val="006F55F1"/>
    <w:rsid w:val="006F565F"/>
    <w:rsid w:val="006F56A8"/>
    <w:rsid w:val="006F58A4"/>
    <w:rsid w:val="006F618D"/>
    <w:rsid w:val="006F6452"/>
    <w:rsid w:val="006F68B1"/>
    <w:rsid w:val="006F6B18"/>
    <w:rsid w:val="006F6F2A"/>
    <w:rsid w:val="006F712C"/>
    <w:rsid w:val="006F7B08"/>
    <w:rsid w:val="006F7CEB"/>
    <w:rsid w:val="006F7F2C"/>
    <w:rsid w:val="007008DC"/>
    <w:rsid w:val="0070096F"/>
    <w:rsid w:val="00700C79"/>
    <w:rsid w:val="00700E39"/>
    <w:rsid w:val="00700F36"/>
    <w:rsid w:val="007017A6"/>
    <w:rsid w:val="007017F1"/>
    <w:rsid w:val="00701A5B"/>
    <w:rsid w:val="00701CEB"/>
    <w:rsid w:val="00701E44"/>
    <w:rsid w:val="007025EA"/>
    <w:rsid w:val="007027D3"/>
    <w:rsid w:val="00702DC0"/>
    <w:rsid w:val="007034E8"/>
    <w:rsid w:val="00703CBF"/>
    <w:rsid w:val="00703D8F"/>
    <w:rsid w:val="00703E9F"/>
    <w:rsid w:val="0070407E"/>
    <w:rsid w:val="0070417A"/>
    <w:rsid w:val="007044A1"/>
    <w:rsid w:val="007045C1"/>
    <w:rsid w:val="00704AB2"/>
    <w:rsid w:val="00704B25"/>
    <w:rsid w:val="0070503F"/>
    <w:rsid w:val="007058DE"/>
    <w:rsid w:val="00705DC9"/>
    <w:rsid w:val="00707055"/>
    <w:rsid w:val="00710531"/>
    <w:rsid w:val="0071072A"/>
    <w:rsid w:val="00711114"/>
    <w:rsid w:val="007114F4"/>
    <w:rsid w:val="00711C05"/>
    <w:rsid w:val="00711F44"/>
    <w:rsid w:val="00711FD4"/>
    <w:rsid w:val="007120DB"/>
    <w:rsid w:val="007121CC"/>
    <w:rsid w:val="0071232C"/>
    <w:rsid w:val="0071247C"/>
    <w:rsid w:val="00712643"/>
    <w:rsid w:val="007128D3"/>
    <w:rsid w:val="00712945"/>
    <w:rsid w:val="00712F5A"/>
    <w:rsid w:val="00713114"/>
    <w:rsid w:val="00713478"/>
    <w:rsid w:val="00713531"/>
    <w:rsid w:val="00713A7D"/>
    <w:rsid w:val="00713CCB"/>
    <w:rsid w:val="00713F42"/>
    <w:rsid w:val="00714834"/>
    <w:rsid w:val="00714A55"/>
    <w:rsid w:val="00714D33"/>
    <w:rsid w:val="00714E56"/>
    <w:rsid w:val="007156D9"/>
    <w:rsid w:val="007157A3"/>
    <w:rsid w:val="00715CEF"/>
    <w:rsid w:val="00715F56"/>
    <w:rsid w:val="00715F91"/>
    <w:rsid w:val="00716037"/>
    <w:rsid w:val="007163D8"/>
    <w:rsid w:val="007163E7"/>
    <w:rsid w:val="0071642F"/>
    <w:rsid w:val="00716541"/>
    <w:rsid w:val="007169F8"/>
    <w:rsid w:val="00716A14"/>
    <w:rsid w:val="00716B20"/>
    <w:rsid w:val="00716C11"/>
    <w:rsid w:val="00716CC9"/>
    <w:rsid w:val="00717396"/>
    <w:rsid w:val="00717456"/>
    <w:rsid w:val="007176BF"/>
    <w:rsid w:val="00717882"/>
    <w:rsid w:val="0071797D"/>
    <w:rsid w:val="00717AE8"/>
    <w:rsid w:val="00717BA4"/>
    <w:rsid w:val="00717E16"/>
    <w:rsid w:val="00717F51"/>
    <w:rsid w:val="0072030C"/>
    <w:rsid w:val="007203AD"/>
    <w:rsid w:val="00720700"/>
    <w:rsid w:val="00720BAE"/>
    <w:rsid w:val="00720C93"/>
    <w:rsid w:val="00721020"/>
    <w:rsid w:val="0072177B"/>
    <w:rsid w:val="00721BC5"/>
    <w:rsid w:val="00721D29"/>
    <w:rsid w:val="00722403"/>
    <w:rsid w:val="00722495"/>
    <w:rsid w:val="00722590"/>
    <w:rsid w:val="00722CE0"/>
    <w:rsid w:val="00722EDD"/>
    <w:rsid w:val="00723142"/>
    <w:rsid w:val="007231C9"/>
    <w:rsid w:val="00723790"/>
    <w:rsid w:val="00723BA0"/>
    <w:rsid w:val="007240AA"/>
    <w:rsid w:val="00724379"/>
    <w:rsid w:val="007248F0"/>
    <w:rsid w:val="00724AB8"/>
    <w:rsid w:val="00724D46"/>
    <w:rsid w:val="00724F91"/>
    <w:rsid w:val="00725156"/>
    <w:rsid w:val="007255E6"/>
    <w:rsid w:val="00725CFB"/>
    <w:rsid w:val="0072608E"/>
    <w:rsid w:val="00726AA2"/>
    <w:rsid w:val="00726CB4"/>
    <w:rsid w:val="007274D2"/>
    <w:rsid w:val="00727545"/>
    <w:rsid w:val="0072756B"/>
    <w:rsid w:val="00727586"/>
    <w:rsid w:val="00727726"/>
    <w:rsid w:val="00727C04"/>
    <w:rsid w:val="00730079"/>
    <w:rsid w:val="0073056D"/>
    <w:rsid w:val="00730B33"/>
    <w:rsid w:val="00730F42"/>
    <w:rsid w:val="00730F6E"/>
    <w:rsid w:val="007310A2"/>
    <w:rsid w:val="00731272"/>
    <w:rsid w:val="00731363"/>
    <w:rsid w:val="007316B6"/>
    <w:rsid w:val="007319B3"/>
    <w:rsid w:val="007320E4"/>
    <w:rsid w:val="0073220E"/>
    <w:rsid w:val="00732899"/>
    <w:rsid w:val="00732A78"/>
    <w:rsid w:val="00732B8E"/>
    <w:rsid w:val="00732E99"/>
    <w:rsid w:val="00733785"/>
    <w:rsid w:val="0073388A"/>
    <w:rsid w:val="007338B2"/>
    <w:rsid w:val="00733949"/>
    <w:rsid w:val="0073409D"/>
    <w:rsid w:val="0073495B"/>
    <w:rsid w:val="007349F9"/>
    <w:rsid w:val="00734A6F"/>
    <w:rsid w:val="00735351"/>
    <w:rsid w:val="007359A3"/>
    <w:rsid w:val="00735AB4"/>
    <w:rsid w:val="00735B36"/>
    <w:rsid w:val="00735BAB"/>
    <w:rsid w:val="00735DF3"/>
    <w:rsid w:val="00736036"/>
    <w:rsid w:val="007360EB"/>
    <w:rsid w:val="00736110"/>
    <w:rsid w:val="0073613B"/>
    <w:rsid w:val="007361EA"/>
    <w:rsid w:val="007363A4"/>
    <w:rsid w:val="00736497"/>
    <w:rsid w:val="00736898"/>
    <w:rsid w:val="00736B6E"/>
    <w:rsid w:val="00737028"/>
    <w:rsid w:val="007378C0"/>
    <w:rsid w:val="00737ABE"/>
    <w:rsid w:val="00737DEC"/>
    <w:rsid w:val="00737EA6"/>
    <w:rsid w:val="00737F49"/>
    <w:rsid w:val="00737F68"/>
    <w:rsid w:val="0074009B"/>
    <w:rsid w:val="007405A6"/>
    <w:rsid w:val="00740BAF"/>
    <w:rsid w:val="00740C53"/>
    <w:rsid w:val="0074145F"/>
    <w:rsid w:val="0074176C"/>
    <w:rsid w:val="00741949"/>
    <w:rsid w:val="00741C73"/>
    <w:rsid w:val="00742B19"/>
    <w:rsid w:val="00742B9A"/>
    <w:rsid w:val="00742D3D"/>
    <w:rsid w:val="00742D97"/>
    <w:rsid w:val="00743081"/>
    <w:rsid w:val="00743101"/>
    <w:rsid w:val="007433D1"/>
    <w:rsid w:val="00743A3D"/>
    <w:rsid w:val="00743AC8"/>
    <w:rsid w:val="00743EA4"/>
    <w:rsid w:val="0074419E"/>
    <w:rsid w:val="0074459F"/>
    <w:rsid w:val="00744650"/>
    <w:rsid w:val="00744CBC"/>
    <w:rsid w:val="0074523A"/>
    <w:rsid w:val="00745386"/>
    <w:rsid w:val="007457EF"/>
    <w:rsid w:val="007459D0"/>
    <w:rsid w:val="00745AAD"/>
    <w:rsid w:val="00745F23"/>
    <w:rsid w:val="007461B6"/>
    <w:rsid w:val="007461E6"/>
    <w:rsid w:val="007464DD"/>
    <w:rsid w:val="00746675"/>
    <w:rsid w:val="0074683D"/>
    <w:rsid w:val="00746927"/>
    <w:rsid w:val="00746C5D"/>
    <w:rsid w:val="00746CF5"/>
    <w:rsid w:val="0074722B"/>
    <w:rsid w:val="00747314"/>
    <w:rsid w:val="007478B1"/>
    <w:rsid w:val="0074799F"/>
    <w:rsid w:val="007479D9"/>
    <w:rsid w:val="007500DC"/>
    <w:rsid w:val="007505CB"/>
    <w:rsid w:val="00750794"/>
    <w:rsid w:val="00750A32"/>
    <w:rsid w:val="00750B5C"/>
    <w:rsid w:val="0075106D"/>
    <w:rsid w:val="007510D7"/>
    <w:rsid w:val="007515F6"/>
    <w:rsid w:val="00751C69"/>
    <w:rsid w:val="00751DC8"/>
    <w:rsid w:val="00751EBC"/>
    <w:rsid w:val="00752141"/>
    <w:rsid w:val="007522AB"/>
    <w:rsid w:val="00752358"/>
    <w:rsid w:val="007528DD"/>
    <w:rsid w:val="00753204"/>
    <w:rsid w:val="007533FE"/>
    <w:rsid w:val="00753AA6"/>
    <w:rsid w:val="00754078"/>
    <w:rsid w:val="007544A5"/>
    <w:rsid w:val="00754B0B"/>
    <w:rsid w:val="00754D24"/>
    <w:rsid w:val="00755616"/>
    <w:rsid w:val="007556A1"/>
    <w:rsid w:val="007558A2"/>
    <w:rsid w:val="00755A6D"/>
    <w:rsid w:val="00755B02"/>
    <w:rsid w:val="00755D2B"/>
    <w:rsid w:val="00755DDE"/>
    <w:rsid w:val="0075660D"/>
    <w:rsid w:val="00756834"/>
    <w:rsid w:val="00756B0B"/>
    <w:rsid w:val="00756B59"/>
    <w:rsid w:val="00756FAB"/>
    <w:rsid w:val="00756FFC"/>
    <w:rsid w:val="00757012"/>
    <w:rsid w:val="007570F0"/>
    <w:rsid w:val="0075732C"/>
    <w:rsid w:val="00757B9C"/>
    <w:rsid w:val="00757C86"/>
    <w:rsid w:val="00760421"/>
    <w:rsid w:val="00760F5A"/>
    <w:rsid w:val="007612C8"/>
    <w:rsid w:val="00761A57"/>
    <w:rsid w:val="00761F46"/>
    <w:rsid w:val="00761FE9"/>
    <w:rsid w:val="00761FED"/>
    <w:rsid w:val="007622B1"/>
    <w:rsid w:val="00762387"/>
    <w:rsid w:val="00762649"/>
    <w:rsid w:val="007629F3"/>
    <w:rsid w:val="00762F21"/>
    <w:rsid w:val="0076301E"/>
    <w:rsid w:val="007630EE"/>
    <w:rsid w:val="00763166"/>
    <w:rsid w:val="00763324"/>
    <w:rsid w:val="00763510"/>
    <w:rsid w:val="0076399D"/>
    <w:rsid w:val="007639BC"/>
    <w:rsid w:val="00763B47"/>
    <w:rsid w:val="00764092"/>
    <w:rsid w:val="00764151"/>
    <w:rsid w:val="00764627"/>
    <w:rsid w:val="007648FD"/>
    <w:rsid w:val="00764B40"/>
    <w:rsid w:val="00764C4B"/>
    <w:rsid w:val="00764D81"/>
    <w:rsid w:val="0076537F"/>
    <w:rsid w:val="0076556F"/>
    <w:rsid w:val="007659E2"/>
    <w:rsid w:val="00765AB0"/>
    <w:rsid w:val="00766077"/>
    <w:rsid w:val="00766505"/>
    <w:rsid w:val="00766655"/>
    <w:rsid w:val="00766B78"/>
    <w:rsid w:val="00766BF2"/>
    <w:rsid w:val="00767C5F"/>
    <w:rsid w:val="0077051E"/>
    <w:rsid w:val="00770BF8"/>
    <w:rsid w:val="00770C90"/>
    <w:rsid w:val="00770C92"/>
    <w:rsid w:val="00770E15"/>
    <w:rsid w:val="00771313"/>
    <w:rsid w:val="007716CC"/>
    <w:rsid w:val="0077187C"/>
    <w:rsid w:val="00771E1B"/>
    <w:rsid w:val="00772661"/>
    <w:rsid w:val="00772DF7"/>
    <w:rsid w:val="007732FA"/>
    <w:rsid w:val="00773333"/>
    <w:rsid w:val="0077356A"/>
    <w:rsid w:val="0077360F"/>
    <w:rsid w:val="007738F9"/>
    <w:rsid w:val="00773916"/>
    <w:rsid w:val="00773D7D"/>
    <w:rsid w:val="00773EF7"/>
    <w:rsid w:val="0077420E"/>
    <w:rsid w:val="00774D27"/>
    <w:rsid w:val="0077525D"/>
    <w:rsid w:val="00775495"/>
    <w:rsid w:val="00775511"/>
    <w:rsid w:val="007755D5"/>
    <w:rsid w:val="00775D77"/>
    <w:rsid w:val="00776B3E"/>
    <w:rsid w:val="00776FD3"/>
    <w:rsid w:val="00776FE7"/>
    <w:rsid w:val="00777213"/>
    <w:rsid w:val="00777280"/>
    <w:rsid w:val="007772C9"/>
    <w:rsid w:val="007773C7"/>
    <w:rsid w:val="007775AD"/>
    <w:rsid w:val="00777B47"/>
    <w:rsid w:val="00777D5D"/>
    <w:rsid w:val="00777EBC"/>
    <w:rsid w:val="007809B6"/>
    <w:rsid w:val="00780B3B"/>
    <w:rsid w:val="00781631"/>
    <w:rsid w:val="0078169C"/>
    <w:rsid w:val="00781A48"/>
    <w:rsid w:val="00781B5E"/>
    <w:rsid w:val="007820E3"/>
    <w:rsid w:val="00782733"/>
    <w:rsid w:val="00782AE7"/>
    <w:rsid w:val="007830CA"/>
    <w:rsid w:val="0078380F"/>
    <w:rsid w:val="00783E16"/>
    <w:rsid w:val="00783E9E"/>
    <w:rsid w:val="007843ED"/>
    <w:rsid w:val="007848FB"/>
    <w:rsid w:val="007856B9"/>
    <w:rsid w:val="0078572A"/>
    <w:rsid w:val="0078574A"/>
    <w:rsid w:val="00785A81"/>
    <w:rsid w:val="00785F82"/>
    <w:rsid w:val="007861FD"/>
    <w:rsid w:val="007865CE"/>
    <w:rsid w:val="00786FB3"/>
    <w:rsid w:val="0078708E"/>
    <w:rsid w:val="007878DB"/>
    <w:rsid w:val="00790000"/>
    <w:rsid w:val="0079033F"/>
    <w:rsid w:val="007905B9"/>
    <w:rsid w:val="00790728"/>
    <w:rsid w:val="00790893"/>
    <w:rsid w:val="00790CBF"/>
    <w:rsid w:val="00790CFF"/>
    <w:rsid w:val="007914A0"/>
    <w:rsid w:val="007917AD"/>
    <w:rsid w:val="00791860"/>
    <w:rsid w:val="007920A1"/>
    <w:rsid w:val="0079266C"/>
    <w:rsid w:val="00792B61"/>
    <w:rsid w:val="00792CE0"/>
    <w:rsid w:val="00792DD1"/>
    <w:rsid w:val="00792FD0"/>
    <w:rsid w:val="007935A2"/>
    <w:rsid w:val="00793612"/>
    <w:rsid w:val="0079363F"/>
    <w:rsid w:val="00793EE4"/>
    <w:rsid w:val="00793FA0"/>
    <w:rsid w:val="00793FFD"/>
    <w:rsid w:val="00794476"/>
    <w:rsid w:val="00794C7F"/>
    <w:rsid w:val="00794F16"/>
    <w:rsid w:val="007954EC"/>
    <w:rsid w:val="00795CBE"/>
    <w:rsid w:val="00795D80"/>
    <w:rsid w:val="007960EB"/>
    <w:rsid w:val="00796122"/>
    <w:rsid w:val="0079623E"/>
    <w:rsid w:val="00796377"/>
    <w:rsid w:val="0079638F"/>
    <w:rsid w:val="0079650E"/>
    <w:rsid w:val="007967FA"/>
    <w:rsid w:val="00796846"/>
    <w:rsid w:val="0079690A"/>
    <w:rsid w:val="0079716C"/>
    <w:rsid w:val="00797462"/>
    <w:rsid w:val="007976FB"/>
    <w:rsid w:val="00797C11"/>
    <w:rsid w:val="007A0428"/>
    <w:rsid w:val="007A0A6F"/>
    <w:rsid w:val="007A0C42"/>
    <w:rsid w:val="007A0E0C"/>
    <w:rsid w:val="007A13DB"/>
    <w:rsid w:val="007A1A38"/>
    <w:rsid w:val="007A1D62"/>
    <w:rsid w:val="007A2027"/>
    <w:rsid w:val="007A20DE"/>
    <w:rsid w:val="007A2492"/>
    <w:rsid w:val="007A28E3"/>
    <w:rsid w:val="007A2B4B"/>
    <w:rsid w:val="007A2BE4"/>
    <w:rsid w:val="007A3A22"/>
    <w:rsid w:val="007A3AC4"/>
    <w:rsid w:val="007A3C6F"/>
    <w:rsid w:val="007A3E17"/>
    <w:rsid w:val="007A4368"/>
    <w:rsid w:val="007A45C7"/>
    <w:rsid w:val="007A4646"/>
    <w:rsid w:val="007A47B7"/>
    <w:rsid w:val="007A47C2"/>
    <w:rsid w:val="007A496A"/>
    <w:rsid w:val="007A4BF2"/>
    <w:rsid w:val="007A4C1D"/>
    <w:rsid w:val="007A4C98"/>
    <w:rsid w:val="007A4EF5"/>
    <w:rsid w:val="007A50DA"/>
    <w:rsid w:val="007A528F"/>
    <w:rsid w:val="007A58E3"/>
    <w:rsid w:val="007A59DF"/>
    <w:rsid w:val="007A5DA4"/>
    <w:rsid w:val="007A5ECB"/>
    <w:rsid w:val="007A684A"/>
    <w:rsid w:val="007A6856"/>
    <w:rsid w:val="007A68EA"/>
    <w:rsid w:val="007A6AC8"/>
    <w:rsid w:val="007A6E60"/>
    <w:rsid w:val="007A70E5"/>
    <w:rsid w:val="007A7132"/>
    <w:rsid w:val="007A716B"/>
    <w:rsid w:val="007A71FD"/>
    <w:rsid w:val="007A7277"/>
    <w:rsid w:val="007A741D"/>
    <w:rsid w:val="007B0874"/>
    <w:rsid w:val="007B0A80"/>
    <w:rsid w:val="007B0C9D"/>
    <w:rsid w:val="007B12FB"/>
    <w:rsid w:val="007B1659"/>
    <w:rsid w:val="007B1E99"/>
    <w:rsid w:val="007B2ABA"/>
    <w:rsid w:val="007B2DE5"/>
    <w:rsid w:val="007B2E92"/>
    <w:rsid w:val="007B358B"/>
    <w:rsid w:val="007B365D"/>
    <w:rsid w:val="007B3CCF"/>
    <w:rsid w:val="007B3E2D"/>
    <w:rsid w:val="007B3F57"/>
    <w:rsid w:val="007B4094"/>
    <w:rsid w:val="007B4102"/>
    <w:rsid w:val="007B4463"/>
    <w:rsid w:val="007B44C3"/>
    <w:rsid w:val="007B4812"/>
    <w:rsid w:val="007B497A"/>
    <w:rsid w:val="007B4C2D"/>
    <w:rsid w:val="007B4DC3"/>
    <w:rsid w:val="007B5318"/>
    <w:rsid w:val="007B58F8"/>
    <w:rsid w:val="007B598A"/>
    <w:rsid w:val="007B5A57"/>
    <w:rsid w:val="007B5C96"/>
    <w:rsid w:val="007B66E5"/>
    <w:rsid w:val="007B69A1"/>
    <w:rsid w:val="007B6ABA"/>
    <w:rsid w:val="007B72EB"/>
    <w:rsid w:val="007B74BD"/>
    <w:rsid w:val="007B7682"/>
    <w:rsid w:val="007B79CA"/>
    <w:rsid w:val="007B7F8A"/>
    <w:rsid w:val="007C00AB"/>
    <w:rsid w:val="007C0113"/>
    <w:rsid w:val="007C0160"/>
    <w:rsid w:val="007C0389"/>
    <w:rsid w:val="007C1106"/>
    <w:rsid w:val="007C1346"/>
    <w:rsid w:val="007C17DF"/>
    <w:rsid w:val="007C18A3"/>
    <w:rsid w:val="007C192C"/>
    <w:rsid w:val="007C1C89"/>
    <w:rsid w:val="007C2581"/>
    <w:rsid w:val="007C2707"/>
    <w:rsid w:val="007C3375"/>
    <w:rsid w:val="007C3626"/>
    <w:rsid w:val="007C3AA0"/>
    <w:rsid w:val="007C3ABA"/>
    <w:rsid w:val="007C3B69"/>
    <w:rsid w:val="007C3FD0"/>
    <w:rsid w:val="007C4606"/>
    <w:rsid w:val="007C4B3D"/>
    <w:rsid w:val="007C4BEF"/>
    <w:rsid w:val="007C4E45"/>
    <w:rsid w:val="007C52C7"/>
    <w:rsid w:val="007C565D"/>
    <w:rsid w:val="007C5899"/>
    <w:rsid w:val="007C6462"/>
    <w:rsid w:val="007C662F"/>
    <w:rsid w:val="007C6849"/>
    <w:rsid w:val="007C6C07"/>
    <w:rsid w:val="007C7104"/>
    <w:rsid w:val="007C728D"/>
    <w:rsid w:val="007C742F"/>
    <w:rsid w:val="007C753D"/>
    <w:rsid w:val="007C754A"/>
    <w:rsid w:val="007C7581"/>
    <w:rsid w:val="007C7B62"/>
    <w:rsid w:val="007C7C4A"/>
    <w:rsid w:val="007C7CA6"/>
    <w:rsid w:val="007D0802"/>
    <w:rsid w:val="007D095A"/>
    <w:rsid w:val="007D0DAB"/>
    <w:rsid w:val="007D125E"/>
    <w:rsid w:val="007D21DF"/>
    <w:rsid w:val="007D21E4"/>
    <w:rsid w:val="007D27CC"/>
    <w:rsid w:val="007D2AEF"/>
    <w:rsid w:val="007D33AB"/>
    <w:rsid w:val="007D43B6"/>
    <w:rsid w:val="007D4A78"/>
    <w:rsid w:val="007D4ED6"/>
    <w:rsid w:val="007D4F84"/>
    <w:rsid w:val="007D5127"/>
    <w:rsid w:val="007D51E2"/>
    <w:rsid w:val="007D5260"/>
    <w:rsid w:val="007D52E4"/>
    <w:rsid w:val="007D5523"/>
    <w:rsid w:val="007D55A0"/>
    <w:rsid w:val="007D573F"/>
    <w:rsid w:val="007D5DB9"/>
    <w:rsid w:val="007D5E6C"/>
    <w:rsid w:val="007D5FC8"/>
    <w:rsid w:val="007D6094"/>
    <w:rsid w:val="007D6B73"/>
    <w:rsid w:val="007D6BF3"/>
    <w:rsid w:val="007D6D2F"/>
    <w:rsid w:val="007D6DAB"/>
    <w:rsid w:val="007D6E3E"/>
    <w:rsid w:val="007D6ED6"/>
    <w:rsid w:val="007D7093"/>
    <w:rsid w:val="007D7474"/>
    <w:rsid w:val="007D7481"/>
    <w:rsid w:val="007D783F"/>
    <w:rsid w:val="007E00F6"/>
    <w:rsid w:val="007E02F9"/>
    <w:rsid w:val="007E04AD"/>
    <w:rsid w:val="007E079A"/>
    <w:rsid w:val="007E0C5A"/>
    <w:rsid w:val="007E11BB"/>
    <w:rsid w:val="007E1529"/>
    <w:rsid w:val="007E157C"/>
    <w:rsid w:val="007E1698"/>
    <w:rsid w:val="007E1E8C"/>
    <w:rsid w:val="007E22D3"/>
    <w:rsid w:val="007E2BA7"/>
    <w:rsid w:val="007E2ED4"/>
    <w:rsid w:val="007E314E"/>
    <w:rsid w:val="007E3B40"/>
    <w:rsid w:val="007E3BD9"/>
    <w:rsid w:val="007E3E43"/>
    <w:rsid w:val="007E4032"/>
    <w:rsid w:val="007E4119"/>
    <w:rsid w:val="007E4142"/>
    <w:rsid w:val="007E4622"/>
    <w:rsid w:val="007E4680"/>
    <w:rsid w:val="007E46FC"/>
    <w:rsid w:val="007E49B5"/>
    <w:rsid w:val="007E4A0C"/>
    <w:rsid w:val="007E4E7E"/>
    <w:rsid w:val="007E5167"/>
    <w:rsid w:val="007E529C"/>
    <w:rsid w:val="007E5344"/>
    <w:rsid w:val="007E5422"/>
    <w:rsid w:val="007E5639"/>
    <w:rsid w:val="007E56C7"/>
    <w:rsid w:val="007E57E4"/>
    <w:rsid w:val="007E5A64"/>
    <w:rsid w:val="007E612F"/>
    <w:rsid w:val="007E6241"/>
    <w:rsid w:val="007E6608"/>
    <w:rsid w:val="007E68FA"/>
    <w:rsid w:val="007E6C0D"/>
    <w:rsid w:val="007E6CEA"/>
    <w:rsid w:val="007E7636"/>
    <w:rsid w:val="007F0177"/>
    <w:rsid w:val="007F071B"/>
    <w:rsid w:val="007F0877"/>
    <w:rsid w:val="007F08F0"/>
    <w:rsid w:val="007F09BE"/>
    <w:rsid w:val="007F0E8E"/>
    <w:rsid w:val="007F14C3"/>
    <w:rsid w:val="007F17D7"/>
    <w:rsid w:val="007F187A"/>
    <w:rsid w:val="007F1906"/>
    <w:rsid w:val="007F1BD0"/>
    <w:rsid w:val="007F1D5C"/>
    <w:rsid w:val="007F1F9D"/>
    <w:rsid w:val="007F2B0B"/>
    <w:rsid w:val="007F3266"/>
    <w:rsid w:val="007F3654"/>
    <w:rsid w:val="007F3915"/>
    <w:rsid w:val="007F3AC4"/>
    <w:rsid w:val="007F3B64"/>
    <w:rsid w:val="007F3C3C"/>
    <w:rsid w:val="007F4231"/>
    <w:rsid w:val="007F4713"/>
    <w:rsid w:val="007F4E17"/>
    <w:rsid w:val="007F53CA"/>
    <w:rsid w:val="007F53EB"/>
    <w:rsid w:val="007F54B7"/>
    <w:rsid w:val="007F563E"/>
    <w:rsid w:val="007F5FDE"/>
    <w:rsid w:val="007F61CF"/>
    <w:rsid w:val="007F674C"/>
    <w:rsid w:val="007F76C0"/>
    <w:rsid w:val="007F77FC"/>
    <w:rsid w:val="007F785B"/>
    <w:rsid w:val="007F7BAC"/>
    <w:rsid w:val="007F7EE1"/>
    <w:rsid w:val="0080002E"/>
    <w:rsid w:val="0080074E"/>
    <w:rsid w:val="0080083C"/>
    <w:rsid w:val="00800AB8"/>
    <w:rsid w:val="00800FDA"/>
    <w:rsid w:val="00801337"/>
    <w:rsid w:val="00801363"/>
    <w:rsid w:val="00801478"/>
    <w:rsid w:val="008017E8"/>
    <w:rsid w:val="00801938"/>
    <w:rsid w:val="008019DC"/>
    <w:rsid w:val="00801A12"/>
    <w:rsid w:val="00801A54"/>
    <w:rsid w:val="00801D8B"/>
    <w:rsid w:val="008021F5"/>
    <w:rsid w:val="008034A0"/>
    <w:rsid w:val="008035E2"/>
    <w:rsid w:val="008037EA"/>
    <w:rsid w:val="008038D3"/>
    <w:rsid w:val="00803C21"/>
    <w:rsid w:val="00803CD2"/>
    <w:rsid w:val="008040FD"/>
    <w:rsid w:val="00804302"/>
    <w:rsid w:val="008043D0"/>
    <w:rsid w:val="008049B8"/>
    <w:rsid w:val="00804EB5"/>
    <w:rsid w:val="00804FE8"/>
    <w:rsid w:val="008055D4"/>
    <w:rsid w:val="00805630"/>
    <w:rsid w:val="00805AA1"/>
    <w:rsid w:val="00805D47"/>
    <w:rsid w:val="00805D80"/>
    <w:rsid w:val="00806235"/>
    <w:rsid w:val="00806521"/>
    <w:rsid w:val="008065CE"/>
    <w:rsid w:val="00806667"/>
    <w:rsid w:val="008070D0"/>
    <w:rsid w:val="00807168"/>
    <w:rsid w:val="00807487"/>
    <w:rsid w:val="00807A7B"/>
    <w:rsid w:val="008102D7"/>
    <w:rsid w:val="008105B6"/>
    <w:rsid w:val="008107CB"/>
    <w:rsid w:val="0081085C"/>
    <w:rsid w:val="00811008"/>
    <w:rsid w:val="008110D2"/>
    <w:rsid w:val="0081148E"/>
    <w:rsid w:val="008114F9"/>
    <w:rsid w:val="00811931"/>
    <w:rsid w:val="0081197D"/>
    <w:rsid w:val="0081225C"/>
    <w:rsid w:val="00812994"/>
    <w:rsid w:val="0081328A"/>
    <w:rsid w:val="00813368"/>
    <w:rsid w:val="00813F7B"/>
    <w:rsid w:val="008143D6"/>
    <w:rsid w:val="008148FD"/>
    <w:rsid w:val="00814C7A"/>
    <w:rsid w:val="00814CBE"/>
    <w:rsid w:val="00814D4E"/>
    <w:rsid w:val="008153F8"/>
    <w:rsid w:val="008157FE"/>
    <w:rsid w:val="008157FF"/>
    <w:rsid w:val="00815860"/>
    <w:rsid w:val="00815913"/>
    <w:rsid w:val="00815BEC"/>
    <w:rsid w:val="00816008"/>
    <w:rsid w:val="00816114"/>
    <w:rsid w:val="0081636B"/>
    <w:rsid w:val="00816490"/>
    <w:rsid w:val="0081672F"/>
    <w:rsid w:val="0081677B"/>
    <w:rsid w:val="00816881"/>
    <w:rsid w:val="008169EA"/>
    <w:rsid w:val="00816C53"/>
    <w:rsid w:val="00816CFF"/>
    <w:rsid w:val="00816D64"/>
    <w:rsid w:val="00816DCC"/>
    <w:rsid w:val="00816E50"/>
    <w:rsid w:val="008170BF"/>
    <w:rsid w:val="00817166"/>
    <w:rsid w:val="0081716D"/>
    <w:rsid w:val="008173BD"/>
    <w:rsid w:val="0081765B"/>
    <w:rsid w:val="008177D5"/>
    <w:rsid w:val="00817992"/>
    <w:rsid w:val="00820064"/>
    <w:rsid w:val="0082019E"/>
    <w:rsid w:val="0082066E"/>
    <w:rsid w:val="00820E72"/>
    <w:rsid w:val="00821095"/>
    <w:rsid w:val="00821168"/>
    <w:rsid w:val="00821515"/>
    <w:rsid w:val="00821898"/>
    <w:rsid w:val="00821D5B"/>
    <w:rsid w:val="00821E1A"/>
    <w:rsid w:val="008220B0"/>
    <w:rsid w:val="008223F7"/>
    <w:rsid w:val="008224CE"/>
    <w:rsid w:val="00822631"/>
    <w:rsid w:val="00822A23"/>
    <w:rsid w:val="00822D9D"/>
    <w:rsid w:val="008231F5"/>
    <w:rsid w:val="008234E1"/>
    <w:rsid w:val="00823ED5"/>
    <w:rsid w:val="00824479"/>
    <w:rsid w:val="00824BB9"/>
    <w:rsid w:val="00824C94"/>
    <w:rsid w:val="00824FBC"/>
    <w:rsid w:val="00825AA2"/>
    <w:rsid w:val="00825B63"/>
    <w:rsid w:val="00825B75"/>
    <w:rsid w:val="00825C67"/>
    <w:rsid w:val="00826577"/>
    <w:rsid w:val="00826A2A"/>
    <w:rsid w:val="00826D3E"/>
    <w:rsid w:val="00826F3A"/>
    <w:rsid w:val="008275CF"/>
    <w:rsid w:val="00827803"/>
    <w:rsid w:val="00827A56"/>
    <w:rsid w:val="008301A8"/>
    <w:rsid w:val="00830343"/>
    <w:rsid w:val="008303AD"/>
    <w:rsid w:val="008303C3"/>
    <w:rsid w:val="0083067D"/>
    <w:rsid w:val="008308B9"/>
    <w:rsid w:val="00830BD7"/>
    <w:rsid w:val="00830BEA"/>
    <w:rsid w:val="00831020"/>
    <w:rsid w:val="00831DF9"/>
    <w:rsid w:val="00831E9C"/>
    <w:rsid w:val="00832224"/>
    <w:rsid w:val="00832996"/>
    <w:rsid w:val="0083304E"/>
    <w:rsid w:val="00833439"/>
    <w:rsid w:val="0083392A"/>
    <w:rsid w:val="00834819"/>
    <w:rsid w:val="00834A18"/>
    <w:rsid w:val="00834DD1"/>
    <w:rsid w:val="00834FC2"/>
    <w:rsid w:val="008351C6"/>
    <w:rsid w:val="008352E4"/>
    <w:rsid w:val="00835343"/>
    <w:rsid w:val="00835928"/>
    <w:rsid w:val="00836269"/>
    <w:rsid w:val="008366F7"/>
    <w:rsid w:val="00836742"/>
    <w:rsid w:val="0083683D"/>
    <w:rsid w:val="00836E41"/>
    <w:rsid w:val="00836F09"/>
    <w:rsid w:val="0083726B"/>
    <w:rsid w:val="00837FB2"/>
    <w:rsid w:val="0084033E"/>
    <w:rsid w:val="00840668"/>
    <w:rsid w:val="008407C1"/>
    <w:rsid w:val="00840F22"/>
    <w:rsid w:val="00840F30"/>
    <w:rsid w:val="00841017"/>
    <w:rsid w:val="008410B4"/>
    <w:rsid w:val="008414DC"/>
    <w:rsid w:val="00841735"/>
    <w:rsid w:val="008421D9"/>
    <w:rsid w:val="0084221A"/>
    <w:rsid w:val="00842288"/>
    <w:rsid w:val="0084267B"/>
    <w:rsid w:val="0084269A"/>
    <w:rsid w:val="0084274A"/>
    <w:rsid w:val="008427E6"/>
    <w:rsid w:val="0084298D"/>
    <w:rsid w:val="00842F9D"/>
    <w:rsid w:val="00842FE9"/>
    <w:rsid w:val="0084317E"/>
    <w:rsid w:val="008432D2"/>
    <w:rsid w:val="00843640"/>
    <w:rsid w:val="00843881"/>
    <w:rsid w:val="008439BA"/>
    <w:rsid w:val="00843AF6"/>
    <w:rsid w:val="00843D3E"/>
    <w:rsid w:val="00844220"/>
    <w:rsid w:val="008448DD"/>
    <w:rsid w:val="00844E56"/>
    <w:rsid w:val="00844E58"/>
    <w:rsid w:val="00844F16"/>
    <w:rsid w:val="00844FB5"/>
    <w:rsid w:val="0084510B"/>
    <w:rsid w:val="00845115"/>
    <w:rsid w:val="00845125"/>
    <w:rsid w:val="008459AE"/>
    <w:rsid w:val="00846965"/>
    <w:rsid w:val="00846985"/>
    <w:rsid w:val="008469A9"/>
    <w:rsid w:val="00846BFA"/>
    <w:rsid w:val="00846C8C"/>
    <w:rsid w:val="00846E20"/>
    <w:rsid w:val="00847066"/>
    <w:rsid w:val="00847F4D"/>
    <w:rsid w:val="008502B4"/>
    <w:rsid w:val="00850683"/>
    <w:rsid w:val="00850BE9"/>
    <w:rsid w:val="008516F8"/>
    <w:rsid w:val="00851896"/>
    <w:rsid w:val="00851F96"/>
    <w:rsid w:val="00852A6F"/>
    <w:rsid w:val="00852C54"/>
    <w:rsid w:val="00852CA7"/>
    <w:rsid w:val="00853259"/>
    <w:rsid w:val="00853B43"/>
    <w:rsid w:val="00853CF4"/>
    <w:rsid w:val="00853E06"/>
    <w:rsid w:val="00854048"/>
    <w:rsid w:val="008548CD"/>
    <w:rsid w:val="008556B0"/>
    <w:rsid w:val="00855B95"/>
    <w:rsid w:val="00855EBE"/>
    <w:rsid w:val="00855EFE"/>
    <w:rsid w:val="00856072"/>
    <w:rsid w:val="008561E6"/>
    <w:rsid w:val="00856776"/>
    <w:rsid w:val="008567C6"/>
    <w:rsid w:val="00856C45"/>
    <w:rsid w:val="00856E1B"/>
    <w:rsid w:val="00856E5B"/>
    <w:rsid w:val="008571C8"/>
    <w:rsid w:val="0085726C"/>
    <w:rsid w:val="0085736B"/>
    <w:rsid w:val="00857479"/>
    <w:rsid w:val="00857B4E"/>
    <w:rsid w:val="00857EC9"/>
    <w:rsid w:val="00857F52"/>
    <w:rsid w:val="008600C6"/>
    <w:rsid w:val="00860670"/>
    <w:rsid w:val="008609BD"/>
    <w:rsid w:val="00860D83"/>
    <w:rsid w:val="00860FD8"/>
    <w:rsid w:val="0086114A"/>
    <w:rsid w:val="00861C81"/>
    <w:rsid w:val="00861D6D"/>
    <w:rsid w:val="00861E2D"/>
    <w:rsid w:val="00862A00"/>
    <w:rsid w:val="00862D37"/>
    <w:rsid w:val="00863597"/>
    <w:rsid w:val="008638B4"/>
    <w:rsid w:val="00863903"/>
    <w:rsid w:val="00863D15"/>
    <w:rsid w:val="0086404D"/>
    <w:rsid w:val="00864683"/>
    <w:rsid w:val="00864C1B"/>
    <w:rsid w:val="008653D0"/>
    <w:rsid w:val="0086616D"/>
    <w:rsid w:val="008663CF"/>
    <w:rsid w:val="00866603"/>
    <w:rsid w:val="00866722"/>
    <w:rsid w:val="008667F2"/>
    <w:rsid w:val="00866C8B"/>
    <w:rsid w:val="00866CAA"/>
    <w:rsid w:val="00866FD8"/>
    <w:rsid w:val="00867CAC"/>
    <w:rsid w:val="00867FE6"/>
    <w:rsid w:val="0087037E"/>
    <w:rsid w:val="00870469"/>
    <w:rsid w:val="00870534"/>
    <w:rsid w:val="0087058D"/>
    <w:rsid w:val="0087083B"/>
    <w:rsid w:val="0087163A"/>
    <w:rsid w:val="0087163E"/>
    <w:rsid w:val="00871805"/>
    <w:rsid w:val="0087203C"/>
    <w:rsid w:val="00872328"/>
    <w:rsid w:val="00872ED2"/>
    <w:rsid w:val="008732D4"/>
    <w:rsid w:val="00873355"/>
    <w:rsid w:val="008734D2"/>
    <w:rsid w:val="00873C3E"/>
    <w:rsid w:val="00873F4D"/>
    <w:rsid w:val="0087409F"/>
    <w:rsid w:val="0087417D"/>
    <w:rsid w:val="0087442B"/>
    <w:rsid w:val="008745BF"/>
    <w:rsid w:val="00874686"/>
    <w:rsid w:val="008747C1"/>
    <w:rsid w:val="00874CA7"/>
    <w:rsid w:val="00875193"/>
    <w:rsid w:val="008752AC"/>
    <w:rsid w:val="00875985"/>
    <w:rsid w:val="00875DEB"/>
    <w:rsid w:val="00876115"/>
    <w:rsid w:val="0087611A"/>
    <w:rsid w:val="00876885"/>
    <w:rsid w:val="008768B3"/>
    <w:rsid w:val="00876900"/>
    <w:rsid w:val="00876BAB"/>
    <w:rsid w:val="008775F7"/>
    <w:rsid w:val="00877BA4"/>
    <w:rsid w:val="00877C63"/>
    <w:rsid w:val="008803C1"/>
    <w:rsid w:val="008809CC"/>
    <w:rsid w:val="00881315"/>
    <w:rsid w:val="0088156F"/>
    <w:rsid w:val="00881CA3"/>
    <w:rsid w:val="00882319"/>
    <w:rsid w:val="008826A5"/>
    <w:rsid w:val="008828F3"/>
    <w:rsid w:val="00882F2C"/>
    <w:rsid w:val="00883122"/>
    <w:rsid w:val="008834EA"/>
    <w:rsid w:val="00883591"/>
    <w:rsid w:val="00883AD3"/>
    <w:rsid w:val="00883D6F"/>
    <w:rsid w:val="00883EBD"/>
    <w:rsid w:val="00884468"/>
    <w:rsid w:val="00885285"/>
    <w:rsid w:val="00885286"/>
    <w:rsid w:val="00885391"/>
    <w:rsid w:val="008857B3"/>
    <w:rsid w:val="00885986"/>
    <w:rsid w:val="00885B9F"/>
    <w:rsid w:val="00885CDC"/>
    <w:rsid w:val="00885D51"/>
    <w:rsid w:val="00885D8C"/>
    <w:rsid w:val="0088617E"/>
    <w:rsid w:val="0088662A"/>
    <w:rsid w:val="00886777"/>
    <w:rsid w:val="008868E7"/>
    <w:rsid w:val="00886A39"/>
    <w:rsid w:val="00886ADD"/>
    <w:rsid w:val="00886BFF"/>
    <w:rsid w:val="00886E72"/>
    <w:rsid w:val="00887021"/>
    <w:rsid w:val="008874F5"/>
    <w:rsid w:val="00887608"/>
    <w:rsid w:val="00887719"/>
    <w:rsid w:val="00887DF1"/>
    <w:rsid w:val="00887EAC"/>
    <w:rsid w:val="008905FB"/>
    <w:rsid w:val="00891885"/>
    <w:rsid w:val="00891B16"/>
    <w:rsid w:val="0089215A"/>
    <w:rsid w:val="008921F7"/>
    <w:rsid w:val="008924C6"/>
    <w:rsid w:val="0089251D"/>
    <w:rsid w:val="00892554"/>
    <w:rsid w:val="008925FF"/>
    <w:rsid w:val="00893193"/>
    <w:rsid w:val="008938F1"/>
    <w:rsid w:val="0089394B"/>
    <w:rsid w:val="00894051"/>
    <w:rsid w:val="008940DA"/>
    <w:rsid w:val="00894899"/>
    <w:rsid w:val="00894D4C"/>
    <w:rsid w:val="00894D57"/>
    <w:rsid w:val="00895760"/>
    <w:rsid w:val="00895892"/>
    <w:rsid w:val="00895D36"/>
    <w:rsid w:val="00895D7F"/>
    <w:rsid w:val="00896653"/>
    <w:rsid w:val="00896CE6"/>
    <w:rsid w:val="00896D5E"/>
    <w:rsid w:val="00896DFB"/>
    <w:rsid w:val="0089722B"/>
    <w:rsid w:val="00897386"/>
    <w:rsid w:val="008977A1"/>
    <w:rsid w:val="00897C8E"/>
    <w:rsid w:val="0089F792"/>
    <w:rsid w:val="008A020F"/>
    <w:rsid w:val="008A07A3"/>
    <w:rsid w:val="008A11CE"/>
    <w:rsid w:val="008A1395"/>
    <w:rsid w:val="008A139D"/>
    <w:rsid w:val="008A1667"/>
    <w:rsid w:val="008A1840"/>
    <w:rsid w:val="008A1884"/>
    <w:rsid w:val="008A1885"/>
    <w:rsid w:val="008A1B9F"/>
    <w:rsid w:val="008A1EE8"/>
    <w:rsid w:val="008A23A0"/>
    <w:rsid w:val="008A2862"/>
    <w:rsid w:val="008A2866"/>
    <w:rsid w:val="008A3161"/>
    <w:rsid w:val="008A34EF"/>
    <w:rsid w:val="008A3985"/>
    <w:rsid w:val="008A3F9E"/>
    <w:rsid w:val="008A4169"/>
    <w:rsid w:val="008A417A"/>
    <w:rsid w:val="008A42CC"/>
    <w:rsid w:val="008A4334"/>
    <w:rsid w:val="008A433F"/>
    <w:rsid w:val="008A44A5"/>
    <w:rsid w:val="008A4975"/>
    <w:rsid w:val="008A56BD"/>
    <w:rsid w:val="008A57E5"/>
    <w:rsid w:val="008A5973"/>
    <w:rsid w:val="008A5B2C"/>
    <w:rsid w:val="008A5C2D"/>
    <w:rsid w:val="008A5CBB"/>
    <w:rsid w:val="008A61ED"/>
    <w:rsid w:val="008A62D8"/>
    <w:rsid w:val="008A6B0F"/>
    <w:rsid w:val="008A6BB8"/>
    <w:rsid w:val="008A6DE1"/>
    <w:rsid w:val="008A72C9"/>
    <w:rsid w:val="008A738A"/>
    <w:rsid w:val="008A7740"/>
    <w:rsid w:val="008A77F3"/>
    <w:rsid w:val="008A7B74"/>
    <w:rsid w:val="008B0530"/>
    <w:rsid w:val="008B07EA"/>
    <w:rsid w:val="008B0803"/>
    <w:rsid w:val="008B0B58"/>
    <w:rsid w:val="008B10D8"/>
    <w:rsid w:val="008B1494"/>
    <w:rsid w:val="008B14B4"/>
    <w:rsid w:val="008B1B78"/>
    <w:rsid w:val="008B212B"/>
    <w:rsid w:val="008B2352"/>
    <w:rsid w:val="008B241D"/>
    <w:rsid w:val="008B26A0"/>
    <w:rsid w:val="008B354E"/>
    <w:rsid w:val="008B37A6"/>
    <w:rsid w:val="008B3EE7"/>
    <w:rsid w:val="008B42D8"/>
    <w:rsid w:val="008B47F2"/>
    <w:rsid w:val="008B48E1"/>
    <w:rsid w:val="008B4979"/>
    <w:rsid w:val="008B4BE8"/>
    <w:rsid w:val="008B4E2F"/>
    <w:rsid w:val="008B5009"/>
    <w:rsid w:val="008B541F"/>
    <w:rsid w:val="008B5457"/>
    <w:rsid w:val="008B5646"/>
    <w:rsid w:val="008B5677"/>
    <w:rsid w:val="008B57F4"/>
    <w:rsid w:val="008B5E20"/>
    <w:rsid w:val="008B657B"/>
    <w:rsid w:val="008B6976"/>
    <w:rsid w:val="008B69C7"/>
    <w:rsid w:val="008B6D05"/>
    <w:rsid w:val="008B77ED"/>
    <w:rsid w:val="008B794B"/>
    <w:rsid w:val="008B7B54"/>
    <w:rsid w:val="008B7D39"/>
    <w:rsid w:val="008BEFD0"/>
    <w:rsid w:val="008C057B"/>
    <w:rsid w:val="008C0778"/>
    <w:rsid w:val="008C080F"/>
    <w:rsid w:val="008C0932"/>
    <w:rsid w:val="008C09C3"/>
    <w:rsid w:val="008C0B52"/>
    <w:rsid w:val="008C0C83"/>
    <w:rsid w:val="008C0FE3"/>
    <w:rsid w:val="008C1051"/>
    <w:rsid w:val="008C1415"/>
    <w:rsid w:val="008C1674"/>
    <w:rsid w:val="008C1791"/>
    <w:rsid w:val="008C18EA"/>
    <w:rsid w:val="008C19F1"/>
    <w:rsid w:val="008C23E8"/>
    <w:rsid w:val="008C247F"/>
    <w:rsid w:val="008C26F6"/>
    <w:rsid w:val="008C2F28"/>
    <w:rsid w:val="008C3533"/>
    <w:rsid w:val="008C3A0C"/>
    <w:rsid w:val="008C424D"/>
    <w:rsid w:val="008C42AE"/>
    <w:rsid w:val="008C43E3"/>
    <w:rsid w:val="008C4443"/>
    <w:rsid w:val="008C46C7"/>
    <w:rsid w:val="008C4865"/>
    <w:rsid w:val="008C49BE"/>
    <w:rsid w:val="008C4EE1"/>
    <w:rsid w:val="008C4F65"/>
    <w:rsid w:val="008C52E9"/>
    <w:rsid w:val="008C52FE"/>
    <w:rsid w:val="008C550A"/>
    <w:rsid w:val="008C574C"/>
    <w:rsid w:val="008C5846"/>
    <w:rsid w:val="008C58AE"/>
    <w:rsid w:val="008C59FE"/>
    <w:rsid w:val="008C5A75"/>
    <w:rsid w:val="008C5B23"/>
    <w:rsid w:val="008C5BAC"/>
    <w:rsid w:val="008C5F1D"/>
    <w:rsid w:val="008C5F3B"/>
    <w:rsid w:val="008C65B5"/>
    <w:rsid w:val="008C6A2D"/>
    <w:rsid w:val="008C7556"/>
    <w:rsid w:val="008C7790"/>
    <w:rsid w:val="008C7913"/>
    <w:rsid w:val="008C7BDF"/>
    <w:rsid w:val="008C7ED2"/>
    <w:rsid w:val="008C7F2A"/>
    <w:rsid w:val="008D038A"/>
    <w:rsid w:val="008D03B0"/>
    <w:rsid w:val="008D0A5E"/>
    <w:rsid w:val="008D0E99"/>
    <w:rsid w:val="008D0F2A"/>
    <w:rsid w:val="008D0F4F"/>
    <w:rsid w:val="008D1597"/>
    <w:rsid w:val="008D1A29"/>
    <w:rsid w:val="008D1C76"/>
    <w:rsid w:val="008D2013"/>
    <w:rsid w:val="008D2400"/>
    <w:rsid w:val="008D2B6C"/>
    <w:rsid w:val="008D33CC"/>
    <w:rsid w:val="008D38F0"/>
    <w:rsid w:val="008D39E7"/>
    <w:rsid w:val="008D3A72"/>
    <w:rsid w:val="008D3B42"/>
    <w:rsid w:val="008D43E6"/>
    <w:rsid w:val="008D4992"/>
    <w:rsid w:val="008D4FBD"/>
    <w:rsid w:val="008D5331"/>
    <w:rsid w:val="008D5772"/>
    <w:rsid w:val="008D599A"/>
    <w:rsid w:val="008D5B1A"/>
    <w:rsid w:val="008D5DA3"/>
    <w:rsid w:val="008D5E99"/>
    <w:rsid w:val="008D5F6A"/>
    <w:rsid w:val="008D67E9"/>
    <w:rsid w:val="008D6969"/>
    <w:rsid w:val="008D7240"/>
    <w:rsid w:val="008D728E"/>
    <w:rsid w:val="008D739E"/>
    <w:rsid w:val="008D74C7"/>
    <w:rsid w:val="008D766F"/>
    <w:rsid w:val="008D76A7"/>
    <w:rsid w:val="008D7B97"/>
    <w:rsid w:val="008D7EBE"/>
    <w:rsid w:val="008E01CF"/>
    <w:rsid w:val="008E0329"/>
    <w:rsid w:val="008E0545"/>
    <w:rsid w:val="008E0655"/>
    <w:rsid w:val="008E0670"/>
    <w:rsid w:val="008E07B6"/>
    <w:rsid w:val="008E0D61"/>
    <w:rsid w:val="008E0E52"/>
    <w:rsid w:val="008E1194"/>
    <w:rsid w:val="008E154F"/>
    <w:rsid w:val="008E17F8"/>
    <w:rsid w:val="008E1AA2"/>
    <w:rsid w:val="008E1BC9"/>
    <w:rsid w:val="008E218F"/>
    <w:rsid w:val="008E2B0F"/>
    <w:rsid w:val="008E30E2"/>
    <w:rsid w:val="008E3342"/>
    <w:rsid w:val="008E34AC"/>
    <w:rsid w:val="008E37EA"/>
    <w:rsid w:val="008E3AA6"/>
    <w:rsid w:val="008E3E31"/>
    <w:rsid w:val="008E410F"/>
    <w:rsid w:val="008E4B84"/>
    <w:rsid w:val="008E4C3F"/>
    <w:rsid w:val="008E545C"/>
    <w:rsid w:val="008E5676"/>
    <w:rsid w:val="008E5DEC"/>
    <w:rsid w:val="008E5E70"/>
    <w:rsid w:val="008E68FB"/>
    <w:rsid w:val="008E6C13"/>
    <w:rsid w:val="008E6C9B"/>
    <w:rsid w:val="008E6D0E"/>
    <w:rsid w:val="008E6DDF"/>
    <w:rsid w:val="008E6EB1"/>
    <w:rsid w:val="008E7277"/>
    <w:rsid w:val="008E7465"/>
    <w:rsid w:val="008E75BF"/>
    <w:rsid w:val="008E7681"/>
    <w:rsid w:val="008E77E4"/>
    <w:rsid w:val="008F00DE"/>
    <w:rsid w:val="008F113E"/>
    <w:rsid w:val="008F12A8"/>
    <w:rsid w:val="008F133B"/>
    <w:rsid w:val="008F1495"/>
    <w:rsid w:val="008F15F6"/>
    <w:rsid w:val="008F167D"/>
    <w:rsid w:val="008F16EF"/>
    <w:rsid w:val="008F1C5A"/>
    <w:rsid w:val="008F1E45"/>
    <w:rsid w:val="008F22D6"/>
    <w:rsid w:val="008F2534"/>
    <w:rsid w:val="008F2E6E"/>
    <w:rsid w:val="008F34A4"/>
    <w:rsid w:val="008F3586"/>
    <w:rsid w:val="008F3BE9"/>
    <w:rsid w:val="008F3DE6"/>
    <w:rsid w:val="008F43FB"/>
    <w:rsid w:val="008F47EE"/>
    <w:rsid w:val="008F4885"/>
    <w:rsid w:val="008F48DB"/>
    <w:rsid w:val="008F4BD1"/>
    <w:rsid w:val="008F4BFE"/>
    <w:rsid w:val="008F4C97"/>
    <w:rsid w:val="008F5064"/>
    <w:rsid w:val="008F518C"/>
    <w:rsid w:val="008F51E7"/>
    <w:rsid w:val="008F5271"/>
    <w:rsid w:val="008F52E1"/>
    <w:rsid w:val="008F54C4"/>
    <w:rsid w:val="008F57CC"/>
    <w:rsid w:val="008F59A5"/>
    <w:rsid w:val="008F6618"/>
    <w:rsid w:val="008F68A4"/>
    <w:rsid w:val="008F6A4E"/>
    <w:rsid w:val="008F6AAB"/>
    <w:rsid w:val="008F6D31"/>
    <w:rsid w:val="008F7537"/>
    <w:rsid w:val="008F7562"/>
    <w:rsid w:val="008F7877"/>
    <w:rsid w:val="008F79C0"/>
    <w:rsid w:val="008F7A6E"/>
    <w:rsid w:val="008F7C72"/>
    <w:rsid w:val="008F7C8C"/>
    <w:rsid w:val="00900115"/>
    <w:rsid w:val="00900490"/>
    <w:rsid w:val="00900674"/>
    <w:rsid w:val="00900753"/>
    <w:rsid w:val="00900DD9"/>
    <w:rsid w:val="0090150E"/>
    <w:rsid w:val="0090179C"/>
    <w:rsid w:val="00901A7A"/>
    <w:rsid w:val="00901C14"/>
    <w:rsid w:val="00902272"/>
    <w:rsid w:val="00902E34"/>
    <w:rsid w:val="00903001"/>
    <w:rsid w:val="0090323D"/>
    <w:rsid w:val="00903295"/>
    <w:rsid w:val="00903774"/>
    <w:rsid w:val="009038AB"/>
    <w:rsid w:val="00903D2B"/>
    <w:rsid w:val="00903FEA"/>
    <w:rsid w:val="009040B3"/>
    <w:rsid w:val="009045AF"/>
    <w:rsid w:val="009046AB"/>
    <w:rsid w:val="00904BF6"/>
    <w:rsid w:val="00904DBE"/>
    <w:rsid w:val="00904F33"/>
    <w:rsid w:val="009050D0"/>
    <w:rsid w:val="009051FF"/>
    <w:rsid w:val="009052C0"/>
    <w:rsid w:val="00905589"/>
    <w:rsid w:val="00905676"/>
    <w:rsid w:val="0090584C"/>
    <w:rsid w:val="009059C2"/>
    <w:rsid w:val="00906846"/>
    <w:rsid w:val="00906DBE"/>
    <w:rsid w:val="00906F44"/>
    <w:rsid w:val="00907422"/>
    <w:rsid w:val="00907622"/>
    <w:rsid w:val="00907841"/>
    <w:rsid w:val="00907843"/>
    <w:rsid w:val="00910C3F"/>
    <w:rsid w:val="00910E20"/>
    <w:rsid w:val="0091114D"/>
    <w:rsid w:val="009116B8"/>
    <w:rsid w:val="00911911"/>
    <w:rsid w:val="00911A23"/>
    <w:rsid w:val="00911CB2"/>
    <w:rsid w:val="00911D25"/>
    <w:rsid w:val="009123E5"/>
    <w:rsid w:val="00912500"/>
    <w:rsid w:val="0091257A"/>
    <w:rsid w:val="009126A5"/>
    <w:rsid w:val="009126C4"/>
    <w:rsid w:val="00912D81"/>
    <w:rsid w:val="00913052"/>
    <w:rsid w:val="00913411"/>
    <w:rsid w:val="00913443"/>
    <w:rsid w:val="009137DC"/>
    <w:rsid w:val="0091389B"/>
    <w:rsid w:val="00913AD3"/>
    <w:rsid w:val="00913F0D"/>
    <w:rsid w:val="00913F94"/>
    <w:rsid w:val="0091407F"/>
    <w:rsid w:val="0091414C"/>
    <w:rsid w:val="009143AE"/>
    <w:rsid w:val="009143B9"/>
    <w:rsid w:val="00914490"/>
    <w:rsid w:val="00914D9B"/>
    <w:rsid w:val="00915000"/>
    <w:rsid w:val="00915A00"/>
    <w:rsid w:val="00915A45"/>
    <w:rsid w:val="00915BEE"/>
    <w:rsid w:val="009162CA"/>
    <w:rsid w:val="009175B0"/>
    <w:rsid w:val="009175E2"/>
    <w:rsid w:val="009179D2"/>
    <w:rsid w:val="00917E7A"/>
    <w:rsid w:val="00920238"/>
    <w:rsid w:val="0092097D"/>
    <w:rsid w:val="00920981"/>
    <w:rsid w:val="009209F9"/>
    <w:rsid w:val="00920D86"/>
    <w:rsid w:val="0092112C"/>
    <w:rsid w:val="00921B14"/>
    <w:rsid w:val="00921D99"/>
    <w:rsid w:val="009225CE"/>
    <w:rsid w:val="009226A0"/>
    <w:rsid w:val="009226CF"/>
    <w:rsid w:val="0092277D"/>
    <w:rsid w:val="00922D8B"/>
    <w:rsid w:val="0092349C"/>
    <w:rsid w:val="00923891"/>
    <w:rsid w:val="00923E78"/>
    <w:rsid w:val="00923FF0"/>
    <w:rsid w:val="009249E1"/>
    <w:rsid w:val="00924A52"/>
    <w:rsid w:val="00924EF2"/>
    <w:rsid w:val="00925144"/>
    <w:rsid w:val="0092520B"/>
    <w:rsid w:val="00925270"/>
    <w:rsid w:val="009257C6"/>
    <w:rsid w:val="00925876"/>
    <w:rsid w:val="009259C3"/>
    <w:rsid w:val="00926AD3"/>
    <w:rsid w:val="00926AFA"/>
    <w:rsid w:val="00926B3E"/>
    <w:rsid w:val="00926E71"/>
    <w:rsid w:val="00927463"/>
    <w:rsid w:val="009279DC"/>
    <w:rsid w:val="00927C62"/>
    <w:rsid w:val="00927E02"/>
    <w:rsid w:val="00930376"/>
    <w:rsid w:val="0093039B"/>
    <w:rsid w:val="009309CD"/>
    <w:rsid w:val="00930FA3"/>
    <w:rsid w:val="00931086"/>
    <w:rsid w:val="0093146D"/>
    <w:rsid w:val="009314CD"/>
    <w:rsid w:val="009316D3"/>
    <w:rsid w:val="00931D47"/>
    <w:rsid w:val="00931F84"/>
    <w:rsid w:val="00932126"/>
    <w:rsid w:val="0093228D"/>
    <w:rsid w:val="009322C2"/>
    <w:rsid w:val="009323C9"/>
    <w:rsid w:val="009326DE"/>
    <w:rsid w:val="00932805"/>
    <w:rsid w:val="00932A35"/>
    <w:rsid w:val="00932ABB"/>
    <w:rsid w:val="00932C43"/>
    <w:rsid w:val="00932C57"/>
    <w:rsid w:val="00932E17"/>
    <w:rsid w:val="00932F76"/>
    <w:rsid w:val="00933764"/>
    <w:rsid w:val="00933849"/>
    <w:rsid w:val="0093390B"/>
    <w:rsid w:val="00933C87"/>
    <w:rsid w:val="00934375"/>
    <w:rsid w:val="009344B5"/>
    <w:rsid w:val="0093455B"/>
    <w:rsid w:val="00934739"/>
    <w:rsid w:val="00934741"/>
    <w:rsid w:val="00934CD9"/>
    <w:rsid w:val="00934F08"/>
    <w:rsid w:val="00935065"/>
    <w:rsid w:val="0093521D"/>
    <w:rsid w:val="00935246"/>
    <w:rsid w:val="00935697"/>
    <w:rsid w:val="009357D1"/>
    <w:rsid w:val="00935CE7"/>
    <w:rsid w:val="00936026"/>
    <w:rsid w:val="0093632E"/>
    <w:rsid w:val="009368C8"/>
    <w:rsid w:val="0093698D"/>
    <w:rsid w:val="009371F4"/>
    <w:rsid w:val="00937583"/>
    <w:rsid w:val="009378B9"/>
    <w:rsid w:val="00937ACA"/>
    <w:rsid w:val="00937AF9"/>
    <w:rsid w:val="00937BCA"/>
    <w:rsid w:val="00937BCF"/>
    <w:rsid w:val="00937F3D"/>
    <w:rsid w:val="00940313"/>
    <w:rsid w:val="009407E9"/>
    <w:rsid w:val="009408A9"/>
    <w:rsid w:val="00940947"/>
    <w:rsid w:val="0094096A"/>
    <w:rsid w:val="00940B3A"/>
    <w:rsid w:val="00940D37"/>
    <w:rsid w:val="00940E22"/>
    <w:rsid w:val="00940EE0"/>
    <w:rsid w:val="00941149"/>
    <w:rsid w:val="00941487"/>
    <w:rsid w:val="0094148A"/>
    <w:rsid w:val="00941492"/>
    <w:rsid w:val="009416A3"/>
    <w:rsid w:val="0094170B"/>
    <w:rsid w:val="00941783"/>
    <w:rsid w:val="00941BC8"/>
    <w:rsid w:val="009420B5"/>
    <w:rsid w:val="00942177"/>
    <w:rsid w:val="0094281D"/>
    <w:rsid w:val="00942976"/>
    <w:rsid w:val="009429F9"/>
    <w:rsid w:val="00942AA6"/>
    <w:rsid w:val="00942C0E"/>
    <w:rsid w:val="00942C45"/>
    <w:rsid w:val="00942CFD"/>
    <w:rsid w:val="00942D6A"/>
    <w:rsid w:val="00943616"/>
    <w:rsid w:val="00943786"/>
    <w:rsid w:val="009454FC"/>
    <w:rsid w:val="00945DB1"/>
    <w:rsid w:val="009461B3"/>
    <w:rsid w:val="00946A5F"/>
    <w:rsid w:val="00946B49"/>
    <w:rsid w:val="0094713F"/>
    <w:rsid w:val="00947259"/>
    <w:rsid w:val="00947399"/>
    <w:rsid w:val="00950C31"/>
    <w:rsid w:val="00950D55"/>
    <w:rsid w:val="00950F53"/>
    <w:rsid w:val="0095113F"/>
    <w:rsid w:val="00951505"/>
    <w:rsid w:val="009515E5"/>
    <w:rsid w:val="0095178D"/>
    <w:rsid w:val="00951871"/>
    <w:rsid w:val="0095234C"/>
    <w:rsid w:val="00952620"/>
    <w:rsid w:val="009526EB"/>
    <w:rsid w:val="00952CE0"/>
    <w:rsid w:val="00953017"/>
    <w:rsid w:val="009530BD"/>
    <w:rsid w:val="00953251"/>
    <w:rsid w:val="009533DD"/>
    <w:rsid w:val="00953D42"/>
    <w:rsid w:val="00953E54"/>
    <w:rsid w:val="009540AF"/>
    <w:rsid w:val="00954120"/>
    <w:rsid w:val="00954772"/>
    <w:rsid w:val="00954AC2"/>
    <w:rsid w:val="00954BE7"/>
    <w:rsid w:val="00954BF2"/>
    <w:rsid w:val="009550E6"/>
    <w:rsid w:val="00955150"/>
    <w:rsid w:val="00955972"/>
    <w:rsid w:val="00955BC9"/>
    <w:rsid w:val="00955D83"/>
    <w:rsid w:val="00956AEF"/>
    <w:rsid w:val="00956B41"/>
    <w:rsid w:val="00956FD8"/>
    <w:rsid w:val="009573E4"/>
    <w:rsid w:val="009576B2"/>
    <w:rsid w:val="00957D1E"/>
    <w:rsid w:val="00960070"/>
    <w:rsid w:val="009602C5"/>
    <w:rsid w:val="009609CE"/>
    <w:rsid w:val="00960A34"/>
    <w:rsid w:val="00960BCC"/>
    <w:rsid w:val="00960D52"/>
    <w:rsid w:val="0096117B"/>
    <w:rsid w:val="00961307"/>
    <w:rsid w:val="009613E1"/>
    <w:rsid w:val="00961625"/>
    <w:rsid w:val="0096179E"/>
    <w:rsid w:val="00961843"/>
    <w:rsid w:val="00961B52"/>
    <w:rsid w:val="0096208C"/>
    <w:rsid w:val="009623B0"/>
    <w:rsid w:val="00962617"/>
    <w:rsid w:val="0096262C"/>
    <w:rsid w:val="00962694"/>
    <w:rsid w:val="009626A0"/>
    <w:rsid w:val="00962B44"/>
    <w:rsid w:val="00963305"/>
    <w:rsid w:val="00963943"/>
    <w:rsid w:val="00963BA3"/>
    <w:rsid w:val="00963C61"/>
    <w:rsid w:val="00963D22"/>
    <w:rsid w:val="00963D9E"/>
    <w:rsid w:val="00964093"/>
    <w:rsid w:val="0096414D"/>
    <w:rsid w:val="0096423E"/>
    <w:rsid w:val="0096432B"/>
    <w:rsid w:val="009643D7"/>
    <w:rsid w:val="009644B9"/>
    <w:rsid w:val="009646A5"/>
    <w:rsid w:val="00964CC8"/>
    <w:rsid w:val="009651DB"/>
    <w:rsid w:val="009653B9"/>
    <w:rsid w:val="00965615"/>
    <w:rsid w:val="00965729"/>
    <w:rsid w:val="009657DD"/>
    <w:rsid w:val="00965AC3"/>
    <w:rsid w:val="00965B33"/>
    <w:rsid w:val="00965B46"/>
    <w:rsid w:val="00965E8E"/>
    <w:rsid w:val="00965F7E"/>
    <w:rsid w:val="00966229"/>
    <w:rsid w:val="0096630F"/>
    <w:rsid w:val="009666D4"/>
    <w:rsid w:val="00966FB8"/>
    <w:rsid w:val="009672BA"/>
    <w:rsid w:val="00967896"/>
    <w:rsid w:val="0096793E"/>
    <w:rsid w:val="00967EB8"/>
    <w:rsid w:val="00967EDC"/>
    <w:rsid w:val="0097015A"/>
    <w:rsid w:val="0097048E"/>
    <w:rsid w:val="00970615"/>
    <w:rsid w:val="00970D31"/>
    <w:rsid w:val="00970E50"/>
    <w:rsid w:val="00971062"/>
    <w:rsid w:val="009710D4"/>
    <w:rsid w:val="00971133"/>
    <w:rsid w:val="0097118C"/>
    <w:rsid w:val="00971322"/>
    <w:rsid w:val="00971456"/>
    <w:rsid w:val="00971E5A"/>
    <w:rsid w:val="00972056"/>
    <w:rsid w:val="0097227F"/>
    <w:rsid w:val="0097250F"/>
    <w:rsid w:val="009728D9"/>
    <w:rsid w:val="00972B91"/>
    <w:rsid w:val="00972E93"/>
    <w:rsid w:val="00973269"/>
    <w:rsid w:val="009733BB"/>
    <w:rsid w:val="009736FC"/>
    <w:rsid w:val="00973E13"/>
    <w:rsid w:val="00973E82"/>
    <w:rsid w:val="00973F7E"/>
    <w:rsid w:val="00974989"/>
    <w:rsid w:val="00974AC1"/>
    <w:rsid w:val="00974EC4"/>
    <w:rsid w:val="00975034"/>
    <w:rsid w:val="009750C5"/>
    <w:rsid w:val="0097546F"/>
    <w:rsid w:val="009754F2"/>
    <w:rsid w:val="0097559F"/>
    <w:rsid w:val="009759B2"/>
    <w:rsid w:val="00975F6C"/>
    <w:rsid w:val="00975FF2"/>
    <w:rsid w:val="0097611F"/>
    <w:rsid w:val="00976212"/>
    <w:rsid w:val="009766F0"/>
    <w:rsid w:val="00976736"/>
    <w:rsid w:val="00976917"/>
    <w:rsid w:val="00976C5F"/>
    <w:rsid w:val="00976E8D"/>
    <w:rsid w:val="00977259"/>
    <w:rsid w:val="009773F8"/>
    <w:rsid w:val="009776B1"/>
    <w:rsid w:val="009778D6"/>
    <w:rsid w:val="0098020D"/>
    <w:rsid w:val="0098080B"/>
    <w:rsid w:val="009808FE"/>
    <w:rsid w:val="00980977"/>
    <w:rsid w:val="00981249"/>
    <w:rsid w:val="00981758"/>
    <w:rsid w:val="009821E3"/>
    <w:rsid w:val="00982355"/>
    <w:rsid w:val="009838AD"/>
    <w:rsid w:val="00983DEB"/>
    <w:rsid w:val="00983FEA"/>
    <w:rsid w:val="009846AD"/>
    <w:rsid w:val="00984B1E"/>
    <w:rsid w:val="00984E92"/>
    <w:rsid w:val="00985178"/>
    <w:rsid w:val="009851AB"/>
    <w:rsid w:val="00985961"/>
    <w:rsid w:val="009859FC"/>
    <w:rsid w:val="00985A13"/>
    <w:rsid w:val="00985B8F"/>
    <w:rsid w:val="00985E51"/>
    <w:rsid w:val="00985F20"/>
    <w:rsid w:val="00986203"/>
    <w:rsid w:val="00986838"/>
    <w:rsid w:val="00986E15"/>
    <w:rsid w:val="0098708E"/>
    <w:rsid w:val="00987634"/>
    <w:rsid w:val="0098789E"/>
    <w:rsid w:val="00987A39"/>
    <w:rsid w:val="009900D9"/>
    <w:rsid w:val="009904C5"/>
    <w:rsid w:val="00990668"/>
    <w:rsid w:val="009907EC"/>
    <w:rsid w:val="0099135B"/>
    <w:rsid w:val="00991371"/>
    <w:rsid w:val="0099158D"/>
    <w:rsid w:val="009918B6"/>
    <w:rsid w:val="00991BA4"/>
    <w:rsid w:val="00991DEB"/>
    <w:rsid w:val="0099247B"/>
    <w:rsid w:val="00992A61"/>
    <w:rsid w:val="00992C3C"/>
    <w:rsid w:val="00992E2E"/>
    <w:rsid w:val="00992F18"/>
    <w:rsid w:val="009939D5"/>
    <w:rsid w:val="00993E77"/>
    <w:rsid w:val="009941D9"/>
    <w:rsid w:val="00994206"/>
    <w:rsid w:val="00994356"/>
    <w:rsid w:val="009946AA"/>
    <w:rsid w:val="009947F9"/>
    <w:rsid w:val="00994855"/>
    <w:rsid w:val="00994A90"/>
    <w:rsid w:val="00995260"/>
    <w:rsid w:val="00995615"/>
    <w:rsid w:val="00995858"/>
    <w:rsid w:val="00996083"/>
    <w:rsid w:val="009962A5"/>
    <w:rsid w:val="009962CA"/>
    <w:rsid w:val="009962D7"/>
    <w:rsid w:val="009963DA"/>
    <w:rsid w:val="009966D3"/>
    <w:rsid w:val="009970A3"/>
    <w:rsid w:val="0099715E"/>
    <w:rsid w:val="00997178"/>
    <w:rsid w:val="009971D5"/>
    <w:rsid w:val="0099744C"/>
    <w:rsid w:val="00997514"/>
    <w:rsid w:val="00997654"/>
    <w:rsid w:val="0099780D"/>
    <w:rsid w:val="00997955"/>
    <w:rsid w:val="00997A3B"/>
    <w:rsid w:val="00997A73"/>
    <w:rsid w:val="00997B15"/>
    <w:rsid w:val="00997BC1"/>
    <w:rsid w:val="009A01AE"/>
    <w:rsid w:val="009A0A6B"/>
    <w:rsid w:val="009A0C39"/>
    <w:rsid w:val="009A0FA8"/>
    <w:rsid w:val="009A1270"/>
    <w:rsid w:val="009A13DA"/>
    <w:rsid w:val="009A243B"/>
    <w:rsid w:val="009A2492"/>
    <w:rsid w:val="009A271D"/>
    <w:rsid w:val="009A2B99"/>
    <w:rsid w:val="009A2BB8"/>
    <w:rsid w:val="009A3567"/>
    <w:rsid w:val="009A40C0"/>
    <w:rsid w:val="009A415A"/>
    <w:rsid w:val="009A43E3"/>
    <w:rsid w:val="009A46E7"/>
    <w:rsid w:val="009A4987"/>
    <w:rsid w:val="009A503E"/>
    <w:rsid w:val="009A5043"/>
    <w:rsid w:val="009A51AC"/>
    <w:rsid w:val="009A52A9"/>
    <w:rsid w:val="009A5914"/>
    <w:rsid w:val="009A5B53"/>
    <w:rsid w:val="009A6407"/>
    <w:rsid w:val="009A6894"/>
    <w:rsid w:val="009A6962"/>
    <w:rsid w:val="009A6D2B"/>
    <w:rsid w:val="009A7224"/>
    <w:rsid w:val="009A77F6"/>
    <w:rsid w:val="009B03F0"/>
    <w:rsid w:val="009B083F"/>
    <w:rsid w:val="009B0A0F"/>
    <w:rsid w:val="009B0ABA"/>
    <w:rsid w:val="009B0E87"/>
    <w:rsid w:val="009B1430"/>
    <w:rsid w:val="009B14D7"/>
    <w:rsid w:val="009B225A"/>
    <w:rsid w:val="009B2594"/>
    <w:rsid w:val="009B2BE0"/>
    <w:rsid w:val="009B3306"/>
    <w:rsid w:val="009B3369"/>
    <w:rsid w:val="009B379B"/>
    <w:rsid w:val="009B3CE7"/>
    <w:rsid w:val="009B3F62"/>
    <w:rsid w:val="009B418A"/>
    <w:rsid w:val="009B46A5"/>
    <w:rsid w:val="009B48FF"/>
    <w:rsid w:val="009B494E"/>
    <w:rsid w:val="009B4A09"/>
    <w:rsid w:val="009B4BC8"/>
    <w:rsid w:val="009B4CCD"/>
    <w:rsid w:val="009B5030"/>
    <w:rsid w:val="009B56D7"/>
    <w:rsid w:val="009B5DE4"/>
    <w:rsid w:val="009B5E7C"/>
    <w:rsid w:val="009B6043"/>
    <w:rsid w:val="009B67A7"/>
    <w:rsid w:val="009B6A20"/>
    <w:rsid w:val="009B6F40"/>
    <w:rsid w:val="009B738E"/>
    <w:rsid w:val="009B764B"/>
    <w:rsid w:val="009B77D2"/>
    <w:rsid w:val="009B7833"/>
    <w:rsid w:val="009B78A7"/>
    <w:rsid w:val="009B78B7"/>
    <w:rsid w:val="009B7D32"/>
    <w:rsid w:val="009C0AA0"/>
    <w:rsid w:val="009C0AB8"/>
    <w:rsid w:val="009C0C52"/>
    <w:rsid w:val="009C0D33"/>
    <w:rsid w:val="009C12C7"/>
    <w:rsid w:val="009C1C26"/>
    <w:rsid w:val="009C1ECC"/>
    <w:rsid w:val="009C221C"/>
    <w:rsid w:val="009C2441"/>
    <w:rsid w:val="009C28E5"/>
    <w:rsid w:val="009C2B7A"/>
    <w:rsid w:val="009C2B92"/>
    <w:rsid w:val="009C2D17"/>
    <w:rsid w:val="009C2D64"/>
    <w:rsid w:val="009C2D9E"/>
    <w:rsid w:val="009C3407"/>
    <w:rsid w:val="009C391A"/>
    <w:rsid w:val="009C42FE"/>
    <w:rsid w:val="009C4447"/>
    <w:rsid w:val="009C4454"/>
    <w:rsid w:val="009C4511"/>
    <w:rsid w:val="009C5107"/>
    <w:rsid w:val="009C5128"/>
    <w:rsid w:val="009C5753"/>
    <w:rsid w:val="009C61E6"/>
    <w:rsid w:val="009C6771"/>
    <w:rsid w:val="009C6A78"/>
    <w:rsid w:val="009C6CA1"/>
    <w:rsid w:val="009C6D1C"/>
    <w:rsid w:val="009C795F"/>
    <w:rsid w:val="009C799C"/>
    <w:rsid w:val="009C7B24"/>
    <w:rsid w:val="009D033E"/>
    <w:rsid w:val="009D0729"/>
    <w:rsid w:val="009D09E4"/>
    <w:rsid w:val="009D0F25"/>
    <w:rsid w:val="009D1220"/>
    <w:rsid w:val="009D1670"/>
    <w:rsid w:val="009D17F4"/>
    <w:rsid w:val="009D18EA"/>
    <w:rsid w:val="009D1C67"/>
    <w:rsid w:val="009D1F94"/>
    <w:rsid w:val="009D2423"/>
    <w:rsid w:val="009D27DD"/>
    <w:rsid w:val="009D3411"/>
    <w:rsid w:val="009D34B2"/>
    <w:rsid w:val="009D36CF"/>
    <w:rsid w:val="009D37C7"/>
    <w:rsid w:val="009D387F"/>
    <w:rsid w:val="009D3885"/>
    <w:rsid w:val="009D38D4"/>
    <w:rsid w:val="009D39E8"/>
    <w:rsid w:val="009D3A44"/>
    <w:rsid w:val="009D4170"/>
    <w:rsid w:val="009D4207"/>
    <w:rsid w:val="009D4307"/>
    <w:rsid w:val="009D4521"/>
    <w:rsid w:val="009D527C"/>
    <w:rsid w:val="009D52B6"/>
    <w:rsid w:val="009D5350"/>
    <w:rsid w:val="009D53B4"/>
    <w:rsid w:val="009D541F"/>
    <w:rsid w:val="009D552B"/>
    <w:rsid w:val="009D5590"/>
    <w:rsid w:val="009D5A5F"/>
    <w:rsid w:val="009D5C30"/>
    <w:rsid w:val="009D5D13"/>
    <w:rsid w:val="009D5D64"/>
    <w:rsid w:val="009D5E8C"/>
    <w:rsid w:val="009D60F1"/>
    <w:rsid w:val="009D62C6"/>
    <w:rsid w:val="009D6891"/>
    <w:rsid w:val="009D6BE9"/>
    <w:rsid w:val="009D6C9D"/>
    <w:rsid w:val="009D6EDB"/>
    <w:rsid w:val="009D6F50"/>
    <w:rsid w:val="009D71C3"/>
    <w:rsid w:val="009D7222"/>
    <w:rsid w:val="009D74E0"/>
    <w:rsid w:val="009D7D29"/>
    <w:rsid w:val="009D7E3E"/>
    <w:rsid w:val="009E0309"/>
    <w:rsid w:val="009E04A0"/>
    <w:rsid w:val="009E04B7"/>
    <w:rsid w:val="009E04E1"/>
    <w:rsid w:val="009E08B1"/>
    <w:rsid w:val="009E0FF1"/>
    <w:rsid w:val="009E13CD"/>
    <w:rsid w:val="009E1C6B"/>
    <w:rsid w:val="009E1F53"/>
    <w:rsid w:val="009E213B"/>
    <w:rsid w:val="009E22EA"/>
    <w:rsid w:val="009E2646"/>
    <w:rsid w:val="009E2B48"/>
    <w:rsid w:val="009E2E04"/>
    <w:rsid w:val="009E31CD"/>
    <w:rsid w:val="009E351D"/>
    <w:rsid w:val="009E3CCA"/>
    <w:rsid w:val="009E40B0"/>
    <w:rsid w:val="009E40C7"/>
    <w:rsid w:val="009E432D"/>
    <w:rsid w:val="009E4F86"/>
    <w:rsid w:val="009E4F8A"/>
    <w:rsid w:val="009E52C9"/>
    <w:rsid w:val="009E5565"/>
    <w:rsid w:val="009E5BBE"/>
    <w:rsid w:val="009E629C"/>
    <w:rsid w:val="009E63D6"/>
    <w:rsid w:val="009E6721"/>
    <w:rsid w:val="009E6E6F"/>
    <w:rsid w:val="009E6F0D"/>
    <w:rsid w:val="009E6F91"/>
    <w:rsid w:val="009E7BF8"/>
    <w:rsid w:val="009E7E08"/>
    <w:rsid w:val="009F00C8"/>
    <w:rsid w:val="009F1104"/>
    <w:rsid w:val="009F1238"/>
    <w:rsid w:val="009F137C"/>
    <w:rsid w:val="009F164A"/>
    <w:rsid w:val="009F1857"/>
    <w:rsid w:val="009F1A39"/>
    <w:rsid w:val="009F1ACB"/>
    <w:rsid w:val="009F1EA4"/>
    <w:rsid w:val="009F1F0E"/>
    <w:rsid w:val="009F2508"/>
    <w:rsid w:val="009F25EF"/>
    <w:rsid w:val="009F2749"/>
    <w:rsid w:val="009F2AC6"/>
    <w:rsid w:val="009F34B7"/>
    <w:rsid w:val="009F368F"/>
    <w:rsid w:val="009F3810"/>
    <w:rsid w:val="009F38EC"/>
    <w:rsid w:val="009F3E9E"/>
    <w:rsid w:val="009F41CB"/>
    <w:rsid w:val="009F4290"/>
    <w:rsid w:val="009F4446"/>
    <w:rsid w:val="009F49DA"/>
    <w:rsid w:val="009F53B5"/>
    <w:rsid w:val="009F55CB"/>
    <w:rsid w:val="009F57A9"/>
    <w:rsid w:val="009F5AAC"/>
    <w:rsid w:val="009F5F44"/>
    <w:rsid w:val="009F61AC"/>
    <w:rsid w:val="009F65A9"/>
    <w:rsid w:val="009F65B4"/>
    <w:rsid w:val="009F6605"/>
    <w:rsid w:val="009F6C61"/>
    <w:rsid w:val="009F6C8C"/>
    <w:rsid w:val="009F6FCA"/>
    <w:rsid w:val="009F7099"/>
    <w:rsid w:val="009F74FF"/>
    <w:rsid w:val="009F76F6"/>
    <w:rsid w:val="009F78D9"/>
    <w:rsid w:val="009F7E9E"/>
    <w:rsid w:val="009FFE68"/>
    <w:rsid w:val="00A000A8"/>
    <w:rsid w:val="00A00150"/>
    <w:rsid w:val="00A00A69"/>
    <w:rsid w:val="00A00C14"/>
    <w:rsid w:val="00A00CB6"/>
    <w:rsid w:val="00A010A8"/>
    <w:rsid w:val="00A015E6"/>
    <w:rsid w:val="00A016B0"/>
    <w:rsid w:val="00A01776"/>
    <w:rsid w:val="00A0197C"/>
    <w:rsid w:val="00A01A42"/>
    <w:rsid w:val="00A01A43"/>
    <w:rsid w:val="00A0208D"/>
    <w:rsid w:val="00A023DC"/>
    <w:rsid w:val="00A0275F"/>
    <w:rsid w:val="00A029A2"/>
    <w:rsid w:val="00A029A3"/>
    <w:rsid w:val="00A02FAB"/>
    <w:rsid w:val="00A030B8"/>
    <w:rsid w:val="00A032F4"/>
    <w:rsid w:val="00A034F8"/>
    <w:rsid w:val="00A0358E"/>
    <w:rsid w:val="00A03680"/>
    <w:rsid w:val="00A036D6"/>
    <w:rsid w:val="00A04138"/>
    <w:rsid w:val="00A046E7"/>
    <w:rsid w:val="00A04783"/>
    <w:rsid w:val="00A04A78"/>
    <w:rsid w:val="00A0516D"/>
    <w:rsid w:val="00A058A1"/>
    <w:rsid w:val="00A058BF"/>
    <w:rsid w:val="00A05E09"/>
    <w:rsid w:val="00A06587"/>
    <w:rsid w:val="00A0692F"/>
    <w:rsid w:val="00A06A33"/>
    <w:rsid w:val="00A06E46"/>
    <w:rsid w:val="00A06E67"/>
    <w:rsid w:val="00A0701F"/>
    <w:rsid w:val="00A075BD"/>
    <w:rsid w:val="00A075BF"/>
    <w:rsid w:val="00A07951"/>
    <w:rsid w:val="00A10302"/>
    <w:rsid w:val="00A10848"/>
    <w:rsid w:val="00A10D3F"/>
    <w:rsid w:val="00A10DD7"/>
    <w:rsid w:val="00A110ED"/>
    <w:rsid w:val="00A11507"/>
    <w:rsid w:val="00A116D1"/>
    <w:rsid w:val="00A118B4"/>
    <w:rsid w:val="00A120B4"/>
    <w:rsid w:val="00A12701"/>
    <w:rsid w:val="00A12932"/>
    <w:rsid w:val="00A12C6B"/>
    <w:rsid w:val="00A12FC3"/>
    <w:rsid w:val="00A133F2"/>
    <w:rsid w:val="00A13A25"/>
    <w:rsid w:val="00A13C55"/>
    <w:rsid w:val="00A13E5F"/>
    <w:rsid w:val="00A1441E"/>
    <w:rsid w:val="00A14449"/>
    <w:rsid w:val="00A146AE"/>
    <w:rsid w:val="00A14798"/>
    <w:rsid w:val="00A147AF"/>
    <w:rsid w:val="00A14978"/>
    <w:rsid w:val="00A14DD8"/>
    <w:rsid w:val="00A14E75"/>
    <w:rsid w:val="00A150D1"/>
    <w:rsid w:val="00A1514B"/>
    <w:rsid w:val="00A151EA"/>
    <w:rsid w:val="00A162D0"/>
    <w:rsid w:val="00A16457"/>
    <w:rsid w:val="00A167FF"/>
    <w:rsid w:val="00A16D94"/>
    <w:rsid w:val="00A177D4"/>
    <w:rsid w:val="00A17969"/>
    <w:rsid w:val="00A17FF9"/>
    <w:rsid w:val="00A200AA"/>
    <w:rsid w:val="00A2040A"/>
    <w:rsid w:val="00A20803"/>
    <w:rsid w:val="00A20830"/>
    <w:rsid w:val="00A20873"/>
    <w:rsid w:val="00A209DF"/>
    <w:rsid w:val="00A20F53"/>
    <w:rsid w:val="00A21210"/>
    <w:rsid w:val="00A2124D"/>
    <w:rsid w:val="00A212C9"/>
    <w:rsid w:val="00A216F0"/>
    <w:rsid w:val="00A21B3F"/>
    <w:rsid w:val="00A21CF6"/>
    <w:rsid w:val="00A22AE8"/>
    <w:rsid w:val="00A22D4F"/>
    <w:rsid w:val="00A22FD2"/>
    <w:rsid w:val="00A230C0"/>
    <w:rsid w:val="00A2363B"/>
    <w:rsid w:val="00A236BB"/>
    <w:rsid w:val="00A23972"/>
    <w:rsid w:val="00A23D9E"/>
    <w:rsid w:val="00A24361"/>
    <w:rsid w:val="00A2440F"/>
    <w:rsid w:val="00A247D0"/>
    <w:rsid w:val="00A24944"/>
    <w:rsid w:val="00A24959"/>
    <w:rsid w:val="00A24A00"/>
    <w:rsid w:val="00A24B23"/>
    <w:rsid w:val="00A24FF8"/>
    <w:rsid w:val="00A250EE"/>
    <w:rsid w:val="00A2526E"/>
    <w:rsid w:val="00A25313"/>
    <w:rsid w:val="00A25D9C"/>
    <w:rsid w:val="00A25EFD"/>
    <w:rsid w:val="00A264B5"/>
    <w:rsid w:val="00A266EE"/>
    <w:rsid w:val="00A26841"/>
    <w:rsid w:val="00A26D6E"/>
    <w:rsid w:val="00A27068"/>
    <w:rsid w:val="00A2733C"/>
    <w:rsid w:val="00A300F4"/>
    <w:rsid w:val="00A30506"/>
    <w:rsid w:val="00A30981"/>
    <w:rsid w:val="00A30C79"/>
    <w:rsid w:val="00A314D1"/>
    <w:rsid w:val="00A3168F"/>
    <w:rsid w:val="00A31BE9"/>
    <w:rsid w:val="00A31DF7"/>
    <w:rsid w:val="00A31E53"/>
    <w:rsid w:val="00A320C3"/>
    <w:rsid w:val="00A325C4"/>
    <w:rsid w:val="00A32682"/>
    <w:rsid w:val="00A327A7"/>
    <w:rsid w:val="00A32875"/>
    <w:rsid w:val="00A33169"/>
    <w:rsid w:val="00A33481"/>
    <w:rsid w:val="00A3372D"/>
    <w:rsid w:val="00A33761"/>
    <w:rsid w:val="00A33872"/>
    <w:rsid w:val="00A340C7"/>
    <w:rsid w:val="00A341D7"/>
    <w:rsid w:val="00A34804"/>
    <w:rsid w:val="00A348F4"/>
    <w:rsid w:val="00A35068"/>
    <w:rsid w:val="00A350AA"/>
    <w:rsid w:val="00A35793"/>
    <w:rsid w:val="00A35860"/>
    <w:rsid w:val="00A35935"/>
    <w:rsid w:val="00A35BE3"/>
    <w:rsid w:val="00A36234"/>
    <w:rsid w:val="00A367C2"/>
    <w:rsid w:val="00A36965"/>
    <w:rsid w:val="00A36EB7"/>
    <w:rsid w:val="00A3750A"/>
    <w:rsid w:val="00A3790A"/>
    <w:rsid w:val="00A37A41"/>
    <w:rsid w:val="00A37A96"/>
    <w:rsid w:val="00A37E78"/>
    <w:rsid w:val="00A409DD"/>
    <w:rsid w:val="00A40F46"/>
    <w:rsid w:val="00A4171C"/>
    <w:rsid w:val="00A41C0C"/>
    <w:rsid w:val="00A429B5"/>
    <w:rsid w:val="00A42A14"/>
    <w:rsid w:val="00A43961"/>
    <w:rsid w:val="00A44011"/>
    <w:rsid w:val="00A44261"/>
    <w:rsid w:val="00A44405"/>
    <w:rsid w:val="00A444FA"/>
    <w:rsid w:val="00A4455B"/>
    <w:rsid w:val="00A449C2"/>
    <w:rsid w:val="00A44F62"/>
    <w:rsid w:val="00A45121"/>
    <w:rsid w:val="00A45592"/>
    <w:rsid w:val="00A46252"/>
    <w:rsid w:val="00A46C46"/>
    <w:rsid w:val="00A475F8"/>
    <w:rsid w:val="00A4791D"/>
    <w:rsid w:val="00A4793A"/>
    <w:rsid w:val="00A47AA4"/>
    <w:rsid w:val="00A47D6D"/>
    <w:rsid w:val="00A47EB7"/>
    <w:rsid w:val="00A47F48"/>
    <w:rsid w:val="00A501FC"/>
    <w:rsid w:val="00A50565"/>
    <w:rsid w:val="00A509B1"/>
    <w:rsid w:val="00A50A12"/>
    <w:rsid w:val="00A50EB7"/>
    <w:rsid w:val="00A5182B"/>
    <w:rsid w:val="00A51C7E"/>
    <w:rsid w:val="00A51F7E"/>
    <w:rsid w:val="00A522CB"/>
    <w:rsid w:val="00A526C6"/>
    <w:rsid w:val="00A527A6"/>
    <w:rsid w:val="00A52892"/>
    <w:rsid w:val="00A52993"/>
    <w:rsid w:val="00A52DA7"/>
    <w:rsid w:val="00A52FC9"/>
    <w:rsid w:val="00A532E2"/>
    <w:rsid w:val="00A53321"/>
    <w:rsid w:val="00A53460"/>
    <w:rsid w:val="00A535CF"/>
    <w:rsid w:val="00A53644"/>
    <w:rsid w:val="00A539D6"/>
    <w:rsid w:val="00A53BDE"/>
    <w:rsid w:val="00A5423D"/>
    <w:rsid w:val="00A544DA"/>
    <w:rsid w:val="00A548E7"/>
    <w:rsid w:val="00A54CB6"/>
    <w:rsid w:val="00A55059"/>
    <w:rsid w:val="00A5543F"/>
    <w:rsid w:val="00A55C59"/>
    <w:rsid w:val="00A55EF8"/>
    <w:rsid w:val="00A56036"/>
    <w:rsid w:val="00A56982"/>
    <w:rsid w:val="00A56E80"/>
    <w:rsid w:val="00A5716F"/>
    <w:rsid w:val="00A578BE"/>
    <w:rsid w:val="00A579D2"/>
    <w:rsid w:val="00A57DA1"/>
    <w:rsid w:val="00A601D4"/>
    <w:rsid w:val="00A60838"/>
    <w:rsid w:val="00A608C5"/>
    <w:rsid w:val="00A61141"/>
    <w:rsid w:val="00A6134B"/>
    <w:rsid w:val="00A6136F"/>
    <w:rsid w:val="00A6150A"/>
    <w:rsid w:val="00A615D7"/>
    <w:rsid w:val="00A61969"/>
    <w:rsid w:val="00A61EE7"/>
    <w:rsid w:val="00A621D0"/>
    <w:rsid w:val="00A6297C"/>
    <w:rsid w:val="00A6297E"/>
    <w:rsid w:val="00A636E7"/>
    <w:rsid w:val="00A639D9"/>
    <w:rsid w:val="00A63BEF"/>
    <w:rsid w:val="00A64B62"/>
    <w:rsid w:val="00A64C29"/>
    <w:rsid w:val="00A64F0D"/>
    <w:rsid w:val="00A654CF"/>
    <w:rsid w:val="00A65547"/>
    <w:rsid w:val="00A65903"/>
    <w:rsid w:val="00A65E60"/>
    <w:rsid w:val="00A65FF1"/>
    <w:rsid w:val="00A662FF"/>
    <w:rsid w:val="00A6646D"/>
    <w:rsid w:val="00A6664F"/>
    <w:rsid w:val="00A66C60"/>
    <w:rsid w:val="00A66C89"/>
    <w:rsid w:val="00A6710F"/>
    <w:rsid w:val="00A67726"/>
    <w:rsid w:val="00A67A26"/>
    <w:rsid w:val="00A67E2C"/>
    <w:rsid w:val="00A70A38"/>
    <w:rsid w:val="00A70CC0"/>
    <w:rsid w:val="00A7101A"/>
    <w:rsid w:val="00A721FA"/>
    <w:rsid w:val="00A7222B"/>
    <w:rsid w:val="00A72478"/>
    <w:rsid w:val="00A72A28"/>
    <w:rsid w:val="00A72C4F"/>
    <w:rsid w:val="00A72F64"/>
    <w:rsid w:val="00A733F1"/>
    <w:rsid w:val="00A73454"/>
    <w:rsid w:val="00A73640"/>
    <w:rsid w:val="00A737F2"/>
    <w:rsid w:val="00A73BE4"/>
    <w:rsid w:val="00A74363"/>
    <w:rsid w:val="00A745FC"/>
    <w:rsid w:val="00A74A13"/>
    <w:rsid w:val="00A74A8A"/>
    <w:rsid w:val="00A74CA0"/>
    <w:rsid w:val="00A74E26"/>
    <w:rsid w:val="00A75434"/>
    <w:rsid w:val="00A75535"/>
    <w:rsid w:val="00A75B51"/>
    <w:rsid w:val="00A75BFE"/>
    <w:rsid w:val="00A75DC8"/>
    <w:rsid w:val="00A75E18"/>
    <w:rsid w:val="00A75F77"/>
    <w:rsid w:val="00A75FFD"/>
    <w:rsid w:val="00A7600D"/>
    <w:rsid w:val="00A76B00"/>
    <w:rsid w:val="00A770DF"/>
    <w:rsid w:val="00A7730F"/>
    <w:rsid w:val="00A7747B"/>
    <w:rsid w:val="00A77BDE"/>
    <w:rsid w:val="00A80265"/>
    <w:rsid w:val="00A80303"/>
    <w:rsid w:val="00A804AA"/>
    <w:rsid w:val="00A808A7"/>
    <w:rsid w:val="00A809FC"/>
    <w:rsid w:val="00A80C9D"/>
    <w:rsid w:val="00A80E40"/>
    <w:rsid w:val="00A80FAC"/>
    <w:rsid w:val="00A8100F"/>
    <w:rsid w:val="00A815DE"/>
    <w:rsid w:val="00A816AE"/>
    <w:rsid w:val="00A8220C"/>
    <w:rsid w:val="00A8232B"/>
    <w:rsid w:val="00A827BD"/>
    <w:rsid w:val="00A829C0"/>
    <w:rsid w:val="00A82B51"/>
    <w:rsid w:val="00A82BE0"/>
    <w:rsid w:val="00A82D30"/>
    <w:rsid w:val="00A83033"/>
    <w:rsid w:val="00A8355D"/>
    <w:rsid w:val="00A8398F"/>
    <w:rsid w:val="00A83E44"/>
    <w:rsid w:val="00A83EF6"/>
    <w:rsid w:val="00A84083"/>
    <w:rsid w:val="00A847AB"/>
    <w:rsid w:val="00A84E30"/>
    <w:rsid w:val="00A8503D"/>
    <w:rsid w:val="00A85140"/>
    <w:rsid w:val="00A858F4"/>
    <w:rsid w:val="00A85A58"/>
    <w:rsid w:val="00A85BBD"/>
    <w:rsid w:val="00A85DBD"/>
    <w:rsid w:val="00A85E67"/>
    <w:rsid w:val="00A8677C"/>
    <w:rsid w:val="00A868CA"/>
    <w:rsid w:val="00A86ADF"/>
    <w:rsid w:val="00A87469"/>
    <w:rsid w:val="00A875F9"/>
    <w:rsid w:val="00A87D55"/>
    <w:rsid w:val="00A9004C"/>
    <w:rsid w:val="00A90086"/>
    <w:rsid w:val="00A90292"/>
    <w:rsid w:val="00A902EB"/>
    <w:rsid w:val="00A9045D"/>
    <w:rsid w:val="00A9078D"/>
    <w:rsid w:val="00A907BE"/>
    <w:rsid w:val="00A90F75"/>
    <w:rsid w:val="00A9109E"/>
    <w:rsid w:val="00A912F2"/>
    <w:rsid w:val="00A9165E"/>
    <w:rsid w:val="00A9176E"/>
    <w:rsid w:val="00A91803"/>
    <w:rsid w:val="00A91B5A"/>
    <w:rsid w:val="00A91C36"/>
    <w:rsid w:val="00A91D54"/>
    <w:rsid w:val="00A9201D"/>
    <w:rsid w:val="00A9211B"/>
    <w:rsid w:val="00A92393"/>
    <w:rsid w:val="00A926FF"/>
    <w:rsid w:val="00A92B72"/>
    <w:rsid w:val="00A92C1E"/>
    <w:rsid w:val="00A92E33"/>
    <w:rsid w:val="00A92FFE"/>
    <w:rsid w:val="00A9308F"/>
    <w:rsid w:val="00A93374"/>
    <w:rsid w:val="00A9354F"/>
    <w:rsid w:val="00A93861"/>
    <w:rsid w:val="00A939F8"/>
    <w:rsid w:val="00A9424D"/>
    <w:rsid w:val="00A94425"/>
    <w:rsid w:val="00A94454"/>
    <w:rsid w:val="00A945DD"/>
    <w:rsid w:val="00A9466A"/>
    <w:rsid w:val="00A94866"/>
    <w:rsid w:val="00A94BAD"/>
    <w:rsid w:val="00A94C2D"/>
    <w:rsid w:val="00A94E86"/>
    <w:rsid w:val="00A952EE"/>
    <w:rsid w:val="00A95352"/>
    <w:rsid w:val="00A9592D"/>
    <w:rsid w:val="00A95E9A"/>
    <w:rsid w:val="00A96D75"/>
    <w:rsid w:val="00A96FF1"/>
    <w:rsid w:val="00A971BF"/>
    <w:rsid w:val="00A97265"/>
    <w:rsid w:val="00A9760C"/>
    <w:rsid w:val="00A97746"/>
    <w:rsid w:val="00A97C65"/>
    <w:rsid w:val="00A97D90"/>
    <w:rsid w:val="00A97D92"/>
    <w:rsid w:val="00AA00A4"/>
    <w:rsid w:val="00AA02F9"/>
    <w:rsid w:val="00AA0513"/>
    <w:rsid w:val="00AA05FF"/>
    <w:rsid w:val="00AA097A"/>
    <w:rsid w:val="00AA09F2"/>
    <w:rsid w:val="00AA0D44"/>
    <w:rsid w:val="00AA1520"/>
    <w:rsid w:val="00AA16D9"/>
    <w:rsid w:val="00AA220D"/>
    <w:rsid w:val="00AA2379"/>
    <w:rsid w:val="00AA2791"/>
    <w:rsid w:val="00AA2BB4"/>
    <w:rsid w:val="00AA2DAC"/>
    <w:rsid w:val="00AA34BC"/>
    <w:rsid w:val="00AA34FF"/>
    <w:rsid w:val="00AA3AFE"/>
    <w:rsid w:val="00AA418F"/>
    <w:rsid w:val="00AA42E4"/>
    <w:rsid w:val="00AA4377"/>
    <w:rsid w:val="00AA45EC"/>
    <w:rsid w:val="00AA4683"/>
    <w:rsid w:val="00AA4BF5"/>
    <w:rsid w:val="00AA4C67"/>
    <w:rsid w:val="00AA4CC5"/>
    <w:rsid w:val="00AA4DFA"/>
    <w:rsid w:val="00AA4E87"/>
    <w:rsid w:val="00AA53E7"/>
    <w:rsid w:val="00AA5493"/>
    <w:rsid w:val="00AA54F2"/>
    <w:rsid w:val="00AA5547"/>
    <w:rsid w:val="00AA5794"/>
    <w:rsid w:val="00AA5DDA"/>
    <w:rsid w:val="00AA5DF9"/>
    <w:rsid w:val="00AA6059"/>
    <w:rsid w:val="00AA60ED"/>
    <w:rsid w:val="00AA611A"/>
    <w:rsid w:val="00AA65BB"/>
    <w:rsid w:val="00AA670E"/>
    <w:rsid w:val="00AA6B3A"/>
    <w:rsid w:val="00AA6E48"/>
    <w:rsid w:val="00AA7742"/>
    <w:rsid w:val="00AA7AF2"/>
    <w:rsid w:val="00AA7BF5"/>
    <w:rsid w:val="00AB0019"/>
    <w:rsid w:val="00AB0196"/>
    <w:rsid w:val="00AB0545"/>
    <w:rsid w:val="00AB0734"/>
    <w:rsid w:val="00AB0D5D"/>
    <w:rsid w:val="00AB10CB"/>
    <w:rsid w:val="00AB1325"/>
    <w:rsid w:val="00AB13F0"/>
    <w:rsid w:val="00AB1437"/>
    <w:rsid w:val="00AB1DF4"/>
    <w:rsid w:val="00AB1FBF"/>
    <w:rsid w:val="00AB22A0"/>
    <w:rsid w:val="00AB23C5"/>
    <w:rsid w:val="00AB2A1B"/>
    <w:rsid w:val="00AB2A1E"/>
    <w:rsid w:val="00AB2CED"/>
    <w:rsid w:val="00AB3087"/>
    <w:rsid w:val="00AB370C"/>
    <w:rsid w:val="00AB3A24"/>
    <w:rsid w:val="00AB3DA9"/>
    <w:rsid w:val="00AB4375"/>
    <w:rsid w:val="00AB4A65"/>
    <w:rsid w:val="00AB4C74"/>
    <w:rsid w:val="00AB4DB8"/>
    <w:rsid w:val="00AB5017"/>
    <w:rsid w:val="00AB5040"/>
    <w:rsid w:val="00AB5372"/>
    <w:rsid w:val="00AB551D"/>
    <w:rsid w:val="00AB56D1"/>
    <w:rsid w:val="00AB5B92"/>
    <w:rsid w:val="00AB5C3C"/>
    <w:rsid w:val="00AB5F99"/>
    <w:rsid w:val="00AB6000"/>
    <w:rsid w:val="00AB6016"/>
    <w:rsid w:val="00AB60C8"/>
    <w:rsid w:val="00AB651B"/>
    <w:rsid w:val="00AB65DA"/>
    <w:rsid w:val="00AB6752"/>
    <w:rsid w:val="00AB6806"/>
    <w:rsid w:val="00AB682B"/>
    <w:rsid w:val="00AB69AA"/>
    <w:rsid w:val="00AB6BCA"/>
    <w:rsid w:val="00AB6EDA"/>
    <w:rsid w:val="00AB736C"/>
    <w:rsid w:val="00AB76AD"/>
    <w:rsid w:val="00AB7E92"/>
    <w:rsid w:val="00AC00F9"/>
    <w:rsid w:val="00AC02DC"/>
    <w:rsid w:val="00AC054B"/>
    <w:rsid w:val="00AC089E"/>
    <w:rsid w:val="00AC08D5"/>
    <w:rsid w:val="00AC0B37"/>
    <w:rsid w:val="00AC1319"/>
    <w:rsid w:val="00AC1B96"/>
    <w:rsid w:val="00AC1CAD"/>
    <w:rsid w:val="00AC1D0B"/>
    <w:rsid w:val="00AC1D7A"/>
    <w:rsid w:val="00AC1E7F"/>
    <w:rsid w:val="00AC1E98"/>
    <w:rsid w:val="00AC2021"/>
    <w:rsid w:val="00AC311F"/>
    <w:rsid w:val="00AC3701"/>
    <w:rsid w:val="00AC37BC"/>
    <w:rsid w:val="00AC38B9"/>
    <w:rsid w:val="00AC3DFE"/>
    <w:rsid w:val="00AC414B"/>
    <w:rsid w:val="00AC41B2"/>
    <w:rsid w:val="00AC436A"/>
    <w:rsid w:val="00AC4562"/>
    <w:rsid w:val="00AC4588"/>
    <w:rsid w:val="00AC4BBD"/>
    <w:rsid w:val="00AC50B4"/>
    <w:rsid w:val="00AC5A0D"/>
    <w:rsid w:val="00AC5CA6"/>
    <w:rsid w:val="00AC5E5E"/>
    <w:rsid w:val="00AC5E7A"/>
    <w:rsid w:val="00AC6361"/>
    <w:rsid w:val="00AC63F5"/>
    <w:rsid w:val="00AC6ED9"/>
    <w:rsid w:val="00AC729A"/>
    <w:rsid w:val="00AC7CCE"/>
    <w:rsid w:val="00AD061B"/>
    <w:rsid w:val="00AD082C"/>
    <w:rsid w:val="00AD0858"/>
    <w:rsid w:val="00AD0A9F"/>
    <w:rsid w:val="00AD0D05"/>
    <w:rsid w:val="00AD0D2B"/>
    <w:rsid w:val="00AD0E40"/>
    <w:rsid w:val="00AD0E66"/>
    <w:rsid w:val="00AD0FF4"/>
    <w:rsid w:val="00AD15F9"/>
    <w:rsid w:val="00AD1C1F"/>
    <w:rsid w:val="00AD1C98"/>
    <w:rsid w:val="00AD213F"/>
    <w:rsid w:val="00AD2149"/>
    <w:rsid w:val="00AD3083"/>
    <w:rsid w:val="00AD37C9"/>
    <w:rsid w:val="00AD4610"/>
    <w:rsid w:val="00AD53DB"/>
    <w:rsid w:val="00AD597C"/>
    <w:rsid w:val="00AD5D9C"/>
    <w:rsid w:val="00AD692D"/>
    <w:rsid w:val="00AD6C21"/>
    <w:rsid w:val="00AD6FC6"/>
    <w:rsid w:val="00AD6FCC"/>
    <w:rsid w:val="00AD7154"/>
    <w:rsid w:val="00AD76B4"/>
    <w:rsid w:val="00AD77B5"/>
    <w:rsid w:val="00AD78AD"/>
    <w:rsid w:val="00AD7BEE"/>
    <w:rsid w:val="00AE03DE"/>
    <w:rsid w:val="00AE045A"/>
    <w:rsid w:val="00AE09E6"/>
    <w:rsid w:val="00AE0E02"/>
    <w:rsid w:val="00AE0FEA"/>
    <w:rsid w:val="00AE1472"/>
    <w:rsid w:val="00AE14D8"/>
    <w:rsid w:val="00AE16A7"/>
    <w:rsid w:val="00AE1A02"/>
    <w:rsid w:val="00AE1AD9"/>
    <w:rsid w:val="00AE1B47"/>
    <w:rsid w:val="00AE244E"/>
    <w:rsid w:val="00AE25CA"/>
    <w:rsid w:val="00AE2696"/>
    <w:rsid w:val="00AE269F"/>
    <w:rsid w:val="00AE2995"/>
    <w:rsid w:val="00AE29C7"/>
    <w:rsid w:val="00AE2A3C"/>
    <w:rsid w:val="00AE2B47"/>
    <w:rsid w:val="00AE34D5"/>
    <w:rsid w:val="00AE3704"/>
    <w:rsid w:val="00AE37FB"/>
    <w:rsid w:val="00AE3898"/>
    <w:rsid w:val="00AE3C44"/>
    <w:rsid w:val="00AE40D3"/>
    <w:rsid w:val="00AE48CD"/>
    <w:rsid w:val="00AE507F"/>
    <w:rsid w:val="00AE5DA0"/>
    <w:rsid w:val="00AE5DB3"/>
    <w:rsid w:val="00AE6538"/>
    <w:rsid w:val="00AE6768"/>
    <w:rsid w:val="00AE67E0"/>
    <w:rsid w:val="00AE6BC1"/>
    <w:rsid w:val="00AE7077"/>
    <w:rsid w:val="00AE742C"/>
    <w:rsid w:val="00AE76D9"/>
    <w:rsid w:val="00AF015A"/>
    <w:rsid w:val="00AF0826"/>
    <w:rsid w:val="00AF0A31"/>
    <w:rsid w:val="00AF0BCC"/>
    <w:rsid w:val="00AF0D42"/>
    <w:rsid w:val="00AF0D79"/>
    <w:rsid w:val="00AF16E6"/>
    <w:rsid w:val="00AF1BE4"/>
    <w:rsid w:val="00AF1CAF"/>
    <w:rsid w:val="00AF1DD1"/>
    <w:rsid w:val="00AF1DD7"/>
    <w:rsid w:val="00AF1E31"/>
    <w:rsid w:val="00AF1FD2"/>
    <w:rsid w:val="00AF2382"/>
    <w:rsid w:val="00AF2446"/>
    <w:rsid w:val="00AF2534"/>
    <w:rsid w:val="00AF30C8"/>
    <w:rsid w:val="00AF321E"/>
    <w:rsid w:val="00AF32BD"/>
    <w:rsid w:val="00AF32CA"/>
    <w:rsid w:val="00AF32DE"/>
    <w:rsid w:val="00AF3C06"/>
    <w:rsid w:val="00AF3CC6"/>
    <w:rsid w:val="00AF3DB5"/>
    <w:rsid w:val="00AF41B4"/>
    <w:rsid w:val="00AF4B5D"/>
    <w:rsid w:val="00AF4BCF"/>
    <w:rsid w:val="00AF4CCD"/>
    <w:rsid w:val="00AF55F7"/>
    <w:rsid w:val="00AF5B40"/>
    <w:rsid w:val="00AF5C17"/>
    <w:rsid w:val="00AF66CB"/>
    <w:rsid w:val="00AF6722"/>
    <w:rsid w:val="00AF6996"/>
    <w:rsid w:val="00AF6EC6"/>
    <w:rsid w:val="00AF7184"/>
    <w:rsid w:val="00AF7E4E"/>
    <w:rsid w:val="00B0002C"/>
    <w:rsid w:val="00B00276"/>
    <w:rsid w:val="00B007A7"/>
    <w:rsid w:val="00B0094C"/>
    <w:rsid w:val="00B00AAB"/>
    <w:rsid w:val="00B00B5D"/>
    <w:rsid w:val="00B00CF0"/>
    <w:rsid w:val="00B00EFE"/>
    <w:rsid w:val="00B011EC"/>
    <w:rsid w:val="00B01474"/>
    <w:rsid w:val="00B0197D"/>
    <w:rsid w:val="00B01E58"/>
    <w:rsid w:val="00B01E67"/>
    <w:rsid w:val="00B02090"/>
    <w:rsid w:val="00B02276"/>
    <w:rsid w:val="00B0289D"/>
    <w:rsid w:val="00B02D2E"/>
    <w:rsid w:val="00B0307F"/>
    <w:rsid w:val="00B030D0"/>
    <w:rsid w:val="00B03392"/>
    <w:rsid w:val="00B03713"/>
    <w:rsid w:val="00B0371D"/>
    <w:rsid w:val="00B0386F"/>
    <w:rsid w:val="00B03A3A"/>
    <w:rsid w:val="00B03E64"/>
    <w:rsid w:val="00B0418E"/>
    <w:rsid w:val="00B0422C"/>
    <w:rsid w:val="00B045B6"/>
    <w:rsid w:val="00B048CE"/>
    <w:rsid w:val="00B04B07"/>
    <w:rsid w:val="00B059C1"/>
    <w:rsid w:val="00B05E1E"/>
    <w:rsid w:val="00B06616"/>
    <w:rsid w:val="00B0668D"/>
    <w:rsid w:val="00B06778"/>
    <w:rsid w:val="00B068B2"/>
    <w:rsid w:val="00B07100"/>
    <w:rsid w:val="00B07801"/>
    <w:rsid w:val="00B079D7"/>
    <w:rsid w:val="00B07CF6"/>
    <w:rsid w:val="00B07FBA"/>
    <w:rsid w:val="00B10A24"/>
    <w:rsid w:val="00B11C3E"/>
    <w:rsid w:val="00B11D2A"/>
    <w:rsid w:val="00B11EE6"/>
    <w:rsid w:val="00B121AA"/>
    <w:rsid w:val="00B1240E"/>
    <w:rsid w:val="00B12519"/>
    <w:rsid w:val="00B1290F"/>
    <w:rsid w:val="00B129ED"/>
    <w:rsid w:val="00B13A4E"/>
    <w:rsid w:val="00B13ADD"/>
    <w:rsid w:val="00B13BCA"/>
    <w:rsid w:val="00B13CBF"/>
    <w:rsid w:val="00B13DC9"/>
    <w:rsid w:val="00B13F01"/>
    <w:rsid w:val="00B140F0"/>
    <w:rsid w:val="00B1445A"/>
    <w:rsid w:val="00B1446A"/>
    <w:rsid w:val="00B14667"/>
    <w:rsid w:val="00B147A5"/>
    <w:rsid w:val="00B14800"/>
    <w:rsid w:val="00B14A78"/>
    <w:rsid w:val="00B14B08"/>
    <w:rsid w:val="00B15266"/>
    <w:rsid w:val="00B1541A"/>
    <w:rsid w:val="00B158B5"/>
    <w:rsid w:val="00B15A0E"/>
    <w:rsid w:val="00B15C46"/>
    <w:rsid w:val="00B162BD"/>
    <w:rsid w:val="00B16794"/>
    <w:rsid w:val="00B16BAF"/>
    <w:rsid w:val="00B16FD1"/>
    <w:rsid w:val="00B176EE"/>
    <w:rsid w:val="00B17A35"/>
    <w:rsid w:val="00B17D68"/>
    <w:rsid w:val="00B1A68C"/>
    <w:rsid w:val="00B2049D"/>
    <w:rsid w:val="00B209AF"/>
    <w:rsid w:val="00B20E53"/>
    <w:rsid w:val="00B20F8F"/>
    <w:rsid w:val="00B2103C"/>
    <w:rsid w:val="00B2120C"/>
    <w:rsid w:val="00B21634"/>
    <w:rsid w:val="00B2167D"/>
    <w:rsid w:val="00B21884"/>
    <w:rsid w:val="00B21CE6"/>
    <w:rsid w:val="00B21F11"/>
    <w:rsid w:val="00B22059"/>
    <w:rsid w:val="00B220E9"/>
    <w:rsid w:val="00B22267"/>
    <w:rsid w:val="00B224ED"/>
    <w:rsid w:val="00B22975"/>
    <w:rsid w:val="00B22A18"/>
    <w:rsid w:val="00B22FE1"/>
    <w:rsid w:val="00B2334B"/>
    <w:rsid w:val="00B2345F"/>
    <w:rsid w:val="00B238D6"/>
    <w:rsid w:val="00B23AED"/>
    <w:rsid w:val="00B23BEC"/>
    <w:rsid w:val="00B24558"/>
    <w:rsid w:val="00B24FB9"/>
    <w:rsid w:val="00B255FF"/>
    <w:rsid w:val="00B25707"/>
    <w:rsid w:val="00B257A6"/>
    <w:rsid w:val="00B25B7B"/>
    <w:rsid w:val="00B2606D"/>
    <w:rsid w:val="00B26086"/>
    <w:rsid w:val="00B263DF"/>
    <w:rsid w:val="00B26611"/>
    <w:rsid w:val="00B26778"/>
    <w:rsid w:val="00B26C3E"/>
    <w:rsid w:val="00B26D59"/>
    <w:rsid w:val="00B26E38"/>
    <w:rsid w:val="00B26EDF"/>
    <w:rsid w:val="00B27181"/>
    <w:rsid w:val="00B27481"/>
    <w:rsid w:val="00B27924"/>
    <w:rsid w:val="00B3049C"/>
    <w:rsid w:val="00B30C58"/>
    <w:rsid w:val="00B31480"/>
    <w:rsid w:val="00B31487"/>
    <w:rsid w:val="00B3174A"/>
    <w:rsid w:val="00B32228"/>
    <w:rsid w:val="00B322F6"/>
    <w:rsid w:val="00B32313"/>
    <w:rsid w:val="00B32A44"/>
    <w:rsid w:val="00B32EB1"/>
    <w:rsid w:val="00B32F7B"/>
    <w:rsid w:val="00B331EC"/>
    <w:rsid w:val="00B335CD"/>
    <w:rsid w:val="00B336D0"/>
    <w:rsid w:val="00B33AEE"/>
    <w:rsid w:val="00B34538"/>
    <w:rsid w:val="00B3485D"/>
    <w:rsid w:val="00B3494B"/>
    <w:rsid w:val="00B34C93"/>
    <w:rsid w:val="00B34CA6"/>
    <w:rsid w:val="00B34CEF"/>
    <w:rsid w:val="00B34DE8"/>
    <w:rsid w:val="00B355DA"/>
    <w:rsid w:val="00B35CC6"/>
    <w:rsid w:val="00B3636D"/>
    <w:rsid w:val="00B364C8"/>
    <w:rsid w:val="00B36FFE"/>
    <w:rsid w:val="00B3711A"/>
    <w:rsid w:val="00B3716E"/>
    <w:rsid w:val="00B378EB"/>
    <w:rsid w:val="00B37E4D"/>
    <w:rsid w:val="00B400FC"/>
    <w:rsid w:val="00B40175"/>
    <w:rsid w:val="00B40673"/>
    <w:rsid w:val="00B40854"/>
    <w:rsid w:val="00B40A1C"/>
    <w:rsid w:val="00B40EBD"/>
    <w:rsid w:val="00B40FE4"/>
    <w:rsid w:val="00B41204"/>
    <w:rsid w:val="00B415D1"/>
    <w:rsid w:val="00B41694"/>
    <w:rsid w:val="00B416E4"/>
    <w:rsid w:val="00B41BB6"/>
    <w:rsid w:val="00B41D3D"/>
    <w:rsid w:val="00B41D52"/>
    <w:rsid w:val="00B41E79"/>
    <w:rsid w:val="00B4224F"/>
    <w:rsid w:val="00B425A3"/>
    <w:rsid w:val="00B42C9C"/>
    <w:rsid w:val="00B42E51"/>
    <w:rsid w:val="00B432BB"/>
    <w:rsid w:val="00B4351C"/>
    <w:rsid w:val="00B43701"/>
    <w:rsid w:val="00B4370F"/>
    <w:rsid w:val="00B43899"/>
    <w:rsid w:val="00B43CA7"/>
    <w:rsid w:val="00B44B81"/>
    <w:rsid w:val="00B45155"/>
    <w:rsid w:val="00B45181"/>
    <w:rsid w:val="00B457CA"/>
    <w:rsid w:val="00B457FA"/>
    <w:rsid w:val="00B45B6E"/>
    <w:rsid w:val="00B45CBC"/>
    <w:rsid w:val="00B45D2A"/>
    <w:rsid w:val="00B460F5"/>
    <w:rsid w:val="00B462D9"/>
    <w:rsid w:val="00B46AE9"/>
    <w:rsid w:val="00B47584"/>
    <w:rsid w:val="00B47ED6"/>
    <w:rsid w:val="00B47F21"/>
    <w:rsid w:val="00B51463"/>
    <w:rsid w:val="00B5162D"/>
    <w:rsid w:val="00B5196D"/>
    <w:rsid w:val="00B51D07"/>
    <w:rsid w:val="00B52540"/>
    <w:rsid w:val="00B52B76"/>
    <w:rsid w:val="00B52B9A"/>
    <w:rsid w:val="00B53147"/>
    <w:rsid w:val="00B532EF"/>
    <w:rsid w:val="00B5467A"/>
    <w:rsid w:val="00B54948"/>
    <w:rsid w:val="00B5498E"/>
    <w:rsid w:val="00B54B74"/>
    <w:rsid w:val="00B5501D"/>
    <w:rsid w:val="00B558A2"/>
    <w:rsid w:val="00B55955"/>
    <w:rsid w:val="00B55AA9"/>
    <w:rsid w:val="00B55B0E"/>
    <w:rsid w:val="00B55B1C"/>
    <w:rsid w:val="00B55CA7"/>
    <w:rsid w:val="00B55D4B"/>
    <w:rsid w:val="00B55F0D"/>
    <w:rsid w:val="00B56240"/>
    <w:rsid w:val="00B564FC"/>
    <w:rsid w:val="00B567AA"/>
    <w:rsid w:val="00B56A70"/>
    <w:rsid w:val="00B56ADC"/>
    <w:rsid w:val="00B56C76"/>
    <w:rsid w:val="00B56EC1"/>
    <w:rsid w:val="00B573D9"/>
    <w:rsid w:val="00B575B4"/>
    <w:rsid w:val="00B5795C"/>
    <w:rsid w:val="00B57A52"/>
    <w:rsid w:val="00B57D49"/>
    <w:rsid w:val="00B57FAB"/>
    <w:rsid w:val="00B600A9"/>
    <w:rsid w:val="00B600AD"/>
    <w:rsid w:val="00B604CB"/>
    <w:rsid w:val="00B605C2"/>
    <w:rsid w:val="00B606F7"/>
    <w:rsid w:val="00B609FC"/>
    <w:rsid w:val="00B61052"/>
    <w:rsid w:val="00B61091"/>
    <w:rsid w:val="00B61216"/>
    <w:rsid w:val="00B6142D"/>
    <w:rsid w:val="00B61D92"/>
    <w:rsid w:val="00B62AB0"/>
    <w:rsid w:val="00B62B02"/>
    <w:rsid w:val="00B62CB6"/>
    <w:rsid w:val="00B62E88"/>
    <w:rsid w:val="00B631D8"/>
    <w:rsid w:val="00B634EE"/>
    <w:rsid w:val="00B639F5"/>
    <w:rsid w:val="00B63A09"/>
    <w:rsid w:val="00B63A0C"/>
    <w:rsid w:val="00B63D12"/>
    <w:rsid w:val="00B63E3D"/>
    <w:rsid w:val="00B6422D"/>
    <w:rsid w:val="00B6432C"/>
    <w:rsid w:val="00B6446A"/>
    <w:rsid w:val="00B65A87"/>
    <w:rsid w:val="00B65DD7"/>
    <w:rsid w:val="00B661DC"/>
    <w:rsid w:val="00B66611"/>
    <w:rsid w:val="00B671C8"/>
    <w:rsid w:val="00B67E39"/>
    <w:rsid w:val="00B701DB"/>
    <w:rsid w:val="00B70824"/>
    <w:rsid w:val="00B70BCE"/>
    <w:rsid w:val="00B715B0"/>
    <w:rsid w:val="00B71B75"/>
    <w:rsid w:val="00B71E48"/>
    <w:rsid w:val="00B72043"/>
    <w:rsid w:val="00B7216D"/>
    <w:rsid w:val="00B72374"/>
    <w:rsid w:val="00B723A2"/>
    <w:rsid w:val="00B7242A"/>
    <w:rsid w:val="00B724C1"/>
    <w:rsid w:val="00B72D79"/>
    <w:rsid w:val="00B733D9"/>
    <w:rsid w:val="00B73659"/>
    <w:rsid w:val="00B7369A"/>
    <w:rsid w:val="00B73DAC"/>
    <w:rsid w:val="00B73FB5"/>
    <w:rsid w:val="00B74429"/>
    <w:rsid w:val="00B745A0"/>
    <w:rsid w:val="00B74A57"/>
    <w:rsid w:val="00B75385"/>
    <w:rsid w:val="00B7559C"/>
    <w:rsid w:val="00B762A9"/>
    <w:rsid w:val="00B76339"/>
    <w:rsid w:val="00B764AD"/>
    <w:rsid w:val="00B767FF"/>
    <w:rsid w:val="00B76933"/>
    <w:rsid w:val="00B76986"/>
    <w:rsid w:val="00B76A79"/>
    <w:rsid w:val="00B7712C"/>
    <w:rsid w:val="00B772CD"/>
    <w:rsid w:val="00B77931"/>
    <w:rsid w:val="00B779B4"/>
    <w:rsid w:val="00B803E0"/>
    <w:rsid w:val="00B80614"/>
    <w:rsid w:val="00B806AC"/>
    <w:rsid w:val="00B80BDD"/>
    <w:rsid w:val="00B8116C"/>
    <w:rsid w:val="00B812CB"/>
    <w:rsid w:val="00B81783"/>
    <w:rsid w:val="00B81C8E"/>
    <w:rsid w:val="00B82049"/>
    <w:rsid w:val="00B8229B"/>
    <w:rsid w:val="00B82409"/>
    <w:rsid w:val="00B825A9"/>
    <w:rsid w:val="00B828F6"/>
    <w:rsid w:val="00B82C56"/>
    <w:rsid w:val="00B82C7C"/>
    <w:rsid w:val="00B8307B"/>
    <w:rsid w:val="00B83216"/>
    <w:rsid w:val="00B8327E"/>
    <w:rsid w:val="00B833AC"/>
    <w:rsid w:val="00B8344F"/>
    <w:rsid w:val="00B835B9"/>
    <w:rsid w:val="00B835BD"/>
    <w:rsid w:val="00B8366F"/>
    <w:rsid w:val="00B8373B"/>
    <w:rsid w:val="00B83CA7"/>
    <w:rsid w:val="00B83EA3"/>
    <w:rsid w:val="00B840AB"/>
    <w:rsid w:val="00B84166"/>
    <w:rsid w:val="00B8473B"/>
    <w:rsid w:val="00B84D95"/>
    <w:rsid w:val="00B84DC0"/>
    <w:rsid w:val="00B84E9B"/>
    <w:rsid w:val="00B859EC"/>
    <w:rsid w:val="00B85CCA"/>
    <w:rsid w:val="00B8663C"/>
    <w:rsid w:val="00B86CE5"/>
    <w:rsid w:val="00B874EF"/>
    <w:rsid w:val="00B8778B"/>
    <w:rsid w:val="00B87D48"/>
    <w:rsid w:val="00B9006F"/>
    <w:rsid w:val="00B903DA"/>
    <w:rsid w:val="00B906E4"/>
    <w:rsid w:val="00B90892"/>
    <w:rsid w:val="00B90C6B"/>
    <w:rsid w:val="00B90DB7"/>
    <w:rsid w:val="00B91064"/>
    <w:rsid w:val="00B91212"/>
    <w:rsid w:val="00B91455"/>
    <w:rsid w:val="00B91979"/>
    <w:rsid w:val="00B925DD"/>
    <w:rsid w:val="00B927A4"/>
    <w:rsid w:val="00B92899"/>
    <w:rsid w:val="00B92ABB"/>
    <w:rsid w:val="00B93040"/>
    <w:rsid w:val="00B93302"/>
    <w:rsid w:val="00B933DD"/>
    <w:rsid w:val="00B934BD"/>
    <w:rsid w:val="00B9361D"/>
    <w:rsid w:val="00B9380E"/>
    <w:rsid w:val="00B93B39"/>
    <w:rsid w:val="00B9461E"/>
    <w:rsid w:val="00B94DA4"/>
    <w:rsid w:val="00B94F74"/>
    <w:rsid w:val="00B94F77"/>
    <w:rsid w:val="00B95189"/>
    <w:rsid w:val="00B95237"/>
    <w:rsid w:val="00B95DB4"/>
    <w:rsid w:val="00B962A9"/>
    <w:rsid w:val="00B96446"/>
    <w:rsid w:val="00B9646E"/>
    <w:rsid w:val="00B96689"/>
    <w:rsid w:val="00B9671D"/>
    <w:rsid w:val="00B9681C"/>
    <w:rsid w:val="00B96D06"/>
    <w:rsid w:val="00B96D2B"/>
    <w:rsid w:val="00B96F58"/>
    <w:rsid w:val="00B9789D"/>
    <w:rsid w:val="00B97A9A"/>
    <w:rsid w:val="00B97FEC"/>
    <w:rsid w:val="00BA060D"/>
    <w:rsid w:val="00BA074A"/>
    <w:rsid w:val="00BA07F0"/>
    <w:rsid w:val="00BA080F"/>
    <w:rsid w:val="00BA0B8F"/>
    <w:rsid w:val="00BA0D2D"/>
    <w:rsid w:val="00BA0D49"/>
    <w:rsid w:val="00BA0DA4"/>
    <w:rsid w:val="00BA1116"/>
    <w:rsid w:val="00BA1794"/>
    <w:rsid w:val="00BA17A1"/>
    <w:rsid w:val="00BA17AB"/>
    <w:rsid w:val="00BA17C2"/>
    <w:rsid w:val="00BA1CAD"/>
    <w:rsid w:val="00BA1DAB"/>
    <w:rsid w:val="00BA1FB1"/>
    <w:rsid w:val="00BA24FC"/>
    <w:rsid w:val="00BA2641"/>
    <w:rsid w:val="00BA361D"/>
    <w:rsid w:val="00BA3800"/>
    <w:rsid w:val="00BA3AD0"/>
    <w:rsid w:val="00BA441A"/>
    <w:rsid w:val="00BA47CA"/>
    <w:rsid w:val="00BA4DD3"/>
    <w:rsid w:val="00BA4E05"/>
    <w:rsid w:val="00BA4F8F"/>
    <w:rsid w:val="00BA4FD5"/>
    <w:rsid w:val="00BA5016"/>
    <w:rsid w:val="00BA5172"/>
    <w:rsid w:val="00BA534D"/>
    <w:rsid w:val="00BA5456"/>
    <w:rsid w:val="00BA5562"/>
    <w:rsid w:val="00BA5D68"/>
    <w:rsid w:val="00BA61A0"/>
    <w:rsid w:val="00BA62CB"/>
    <w:rsid w:val="00BA6402"/>
    <w:rsid w:val="00BA6C26"/>
    <w:rsid w:val="00BA755F"/>
    <w:rsid w:val="00BA7651"/>
    <w:rsid w:val="00BA7A8E"/>
    <w:rsid w:val="00BA7AF2"/>
    <w:rsid w:val="00BA7BB3"/>
    <w:rsid w:val="00BB0D1D"/>
    <w:rsid w:val="00BB0D9F"/>
    <w:rsid w:val="00BB0E2A"/>
    <w:rsid w:val="00BB0EA2"/>
    <w:rsid w:val="00BB1300"/>
    <w:rsid w:val="00BB16DA"/>
    <w:rsid w:val="00BB1729"/>
    <w:rsid w:val="00BB17DC"/>
    <w:rsid w:val="00BB1A1A"/>
    <w:rsid w:val="00BB1A9A"/>
    <w:rsid w:val="00BB1AEF"/>
    <w:rsid w:val="00BB1EB9"/>
    <w:rsid w:val="00BB1F8E"/>
    <w:rsid w:val="00BB23C9"/>
    <w:rsid w:val="00BB241E"/>
    <w:rsid w:val="00BB268B"/>
    <w:rsid w:val="00BB284A"/>
    <w:rsid w:val="00BB2CA7"/>
    <w:rsid w:val="00BB2EB0"/>
    <w:rsid w:val="00BB34B7"/>
    <w:rsid w:val="00BB36C3"/>
    <w:rsid w:val="00BB3D77"/>
    <w:rsid w:val="00BB4197"/>
    <w:rsid w:val="00BB43C2"/>
    <w:rsid w:val="00BB4481"/>
    <w:rsid w:val="00BB4515"/>
    <w:rsid w:val="00BB47EB"/>
    <w:rsid w:val="00BB4BE3"/>
    <w:rsid w:val="00BB4CAC"/>
    <w:rsid w:val="00BB4E9E"/>
    <w:rsid w:val="00BB4FEF"/>
    <w:rsid w:val="00BB5052"/>
    <w:rsid w:val="00BB5104"/>
    <w:rsid w:val="00BB561D"/>
    <w:rsid w:val="00BB5CB1"/>
    <w:rsid w:val="00BB5F9A"/>
    <w:rsid w:val="00BB6107"/>
    <w:rsid w:val="00BB650D"/>
    <w:rsid w:val="00BB6A87"/>
    <w:rsid w:val="00BB6E0A"/>
    <w:rsid w:val="00BB708E"/>
    <w:rsid w:val="00BB76CF"/>
    <w:rsid w:val="00BB7722"/>
    <w:rsid w:val="00BB7927"/>
    <w:rsid w:val="00BB7E0F"/>
    <w:rsid w:val="00BB7F0B"/>
    <w:rsid w:val="00BB7F2A"/>
    <w:rsid w:val="00BC0141"/>
    <w:rsid w:val="00BC0C30"/>
    <w:rsid w:val="00BC1251"/>
    <w:rsid w:val="00BC1614"/>
    <w:rsid w:val="00BC1954"/>
    <w:rsid w:val="00BC1BCC"/>
    <w:rsid w:val="00BC1C2B"/>
    <w:rsid w:val="00BC1E26"/>
    <w:rsid w:val="00BC21D1"/>
    <w:rsid w:val="00BC22BF"/>
    <w:rsid w:val="00BC2BFC"/>
    <w:rsid w:val="00BC2CE0"/>
    <w:rsid w:val="00BC2DB1"/>
    <w:rsid w:val="00BC3745"/>
    <w:rsid w:val="00BC38A8"/>
    <w:rsid w:val="00BC3A1A"/>
    <w:rsid w:val="00BC3B71"/>
    <w:rsid w:val="00BC3BDE"/>
    <w:rsid w:val="00BC4065"/>
    <w:rsid w:val="00BC44AE"/>
    <w:rsid w:val="00BC4992"/>
    <w:rsid w:val="00BC4B57"/>
    <w:rsid w:val="00BC4B7B"/>
    <w:rsid w:val="00BC4B98"/>
    <w:rsid w:val="00BC4C3E"/>
    <w:rsid w:val="00BC4CC2"/>
    <w:rsid w:val="00BC4D69"/>
    <w:rsid w:val="00BC4D8B"/>
    <w:rsid w:val="00BC500F"/>
    <w:rsid w:val="00BC50B8"/>
    <w:rsid w:val="00BC5500"/>
    <w:rsid w:val="00BC5633"/>
    <w:rsid w:val="00BC5898"/>
    <w:rsid w:val="00BC5EE8"/>
    <w:rsid w:val="00BC60E1"/>
    <w:rsid w:val="00BC6682"/>
    <w:rsid w:val="00BC68A0"/>
    <w:rsid w:val="00BC69B9"/>
    <w:rsid w:val="00BC7527"/>
    <w:rsid w:val="00BC7C2A"/>
    <w:rsid w:val="00BD044D"/>
    <w:rsid w:val="00BD0C58"/>
    <w:rsid w:val="00BD0F73"/>
    <w:rsid w:val="00BD103D"/>
    <w:rsid w:val="00BD152F"/>
    <w:rsid w:val="00BD1B59"/>
    <w:rsid w:val="00BD2674"/>
    <w:rsid w:val="00BD26A9"/>
    <w:rsid w:val="00BD2E21"/>
    <w:rsid w:val="00BD3560"/>
    <w:rsid w:val="00BD3581"/>
    <w:rsid w:val="00BD3CDF"/>
    <w:rsid w:val="00BD3DC4"/>
    <w:rsid w:val="00BD3FFF"/>
    <w:rsid w:val="00BD42F7"/>
    <w:rsid w:val="00BD4393"/>
    <w:rsid w:val="00BD4613"/>
    <w:rsid w:val="00BD4621"/>
    <w:rsid w:val="00BD4666"/>
    <w:rsid w:val="00BD46EF"/>
    <w:rsid w:val="00BD4F88"/>
    <w:rsid w:val="00BD4F9E"/>
    <w:rsid w:val="00BD50C1"/>
    <w:rsid w:val="00BD5226"/>
    <w:rsid w:val="00BD5474"/>
    <w:rsid w:val="00BD5A0C"/>
    <w:rsid w:val="00BD5A46"/>
    <w:rsid w:val="00BD609A"/>
    <w:rsid w:val="00BD61A3"/>
    <w:rsid w:val="00BD61BF"/>
    <w:rsid w:val="00BD620B"/>
    <w:rsid w:val="00BD67EE"/>
    <w:rsid w:val="00BD68EA"/>
    <w:rsid w:val="00BD6DAF"/>
    <w:rsid w:val="00BD6F6D"/>
    <w:rsid w:val="00BD73BE"/>
    <w:rsid w:val="00BD7808"/>
    <w:rsid w:val="00BD7840"/>
    <w:rsid w:val="00BD793C"/>
    <w:rsid w:val="00BE043D"/>
    <w:rsid w:val="00BE0467"/>
    <w:rsid w:val="00BE05E5"/>
    <w:rsid w:val="00BE16A5"/>
    <w:rsid w:val="00BE1771"/>
    <w:rsid w:val="00BE18EA"/>
    <w:rsid w:val="00BE1FB2"/>
    <w:rsid w:val="00BE25D3"/>
    <w:rsid w:val="00BE2762"/>
    <w:rsid w:val="00BE27F2"/>
    <w:rsid w:val="00BE289B"/>
    <w:rsid w:val="00BE28FF"/>
    <w:rsid w:val="00BE2A1E"/>
    <w:rsid w:val="00BE2C17"/>
    <w:rsid w:val="00BE31E4"/>
    <w:rsid w:val="00BE334C"/>
    <w:rsid w:val="00BE33E7"/>
    <w:rsid w:val="00BE34F1"/>
    <w:rsid w:val="00BE379D"/>
    <w:rsid w:val="00BE383E"/>
    <w:rsid w:val="00BE3B09"/>
    <w:rsid w:val="00BE3E03"/>
    <w:rsid w:val="00BE434E"/>
    <w:rsid w:val="00BE4429"/>
    <w:rsid w:val="00BE4978"/>
    <w:rsid w:val="00BE4A35"/>
    <w:rsid w:val="00BE4B51"/>
    <w:rsid w:val="00BE4CF4"/>
    <w:rsid w:val="00BE4DD3"/>
    <w:rsid w:val="00BE4E1F"/>
    <w:rsid w:val="00BE4E57"/>
    <w:rsid w:val="00BE5189"/>
    <w:rsid w:val="00BE546E"/>
    <w:rsid w:val="00BE553D"/>
    <w:rsid w:val="00BE5B0E"/>
    <w:rsid w:val="00BE5B72"/>
    <w:rsid w:val="00BE5D00"/>
    <w:rsid w:val="00BE67FC"/>
    <w:rsid w:val="00BE693D"/>
    <w:rsid w:val="00BE7347"/>
    <w:rsid w:val="00BE7CF6"/>
    <w:rsid w:val="00BF0248"/>
    <w:rsid w:val="00BF0421"/>
    <w:rsid w:val="00BF05C9"/>
    <w:rsid w:val="00BF0942"/>
    <w:rsid w:val="00BF0A26"/>
    <w:rsid w:val="00BF0D28"/>
    <w:rsid w:val="00BF0DC6"/>
    <w:rsid w:val="00BF0F4D"/>
    <w:rsid w:val="00BF16EB"/>
    <w:rsid w:val="00BF17E6"/>
    <w:rsid w:val="00BF18AD"/>
    <w:rsid w:val="00BF1EA2"/>
    <w:rsid w:val="00BF1F35"/>
    <w:rsid w:val="00BF222D"/>
    <w:rsid w:val="00BF2384"/>
    <w:rsid w:val="00BF23D6"/>
    <w:rsid w:val="00BF2637"/>
    <w:rsid w:val="00BF2D6A"/>
    <w:rsid w:val="00BF386F"/>
    <w:rsid w:val="00BF39CE"/>
    <w:rsid w:val="00BF3B18"/>
    <w:rsid w:val="00BF3CF4"/>
    <w:rsid w:val="00BF44FB"/>
    <w:rsid w:val="00BF4902"/>
    <w:rsid w:val="00BF4D62"/>
    <w:rsid w:val="00BF5189"/>
    <w:rsid w:val="00BF5200"/>
    <w:rsid w:val="00BF5283"/>
    <w:rsid w:val="00BF557A"/>
    <w:rsid w:val="00BF5A8B"/>
    <w:rsid w:val="00BF5DBC"/>
    <w:rsid w:val="00BF5E2B"/>
    <w:rsid w:val="00BF60C3"/>
    <w:rsid w:val="00BF61DE"/>
    <w:rsid w:val="00BF6D66"/>
    <w:rsid w:val="00BF7112"/>
    <w:rsid w:val="00BF7332"/>
    <w:rsid w:val="00BF744F"/>
    <w:rsid w:val="00BF7C53"/>
    <w:rsid w:val="00BF7DFB"/>
    <w:rsid w:val="00C00015"/>
    <w:rsid w:val="00C00827"/>
    <w:rsid w:val="00C00A6A"/>
    <w:rsid w:val="00C01136"/>
    <w:rsid w:val="00C01CB6"/>
    <w:rsid w:val="00C02710"/>
    <w:rsid w:val="00C02B24"/>
    <w:rsid w:val="00C02C06"/>
    <w:rsid w:val="00C02D2A"/>
    <w:rsid w:val="00C0314A"/>
    <w:rsid w:val="00C032A7"/>
    <w:rsid w:val="00C0369A"/>
    <w:rsid w:val="00C036F2"/>
    <w:rsid w:val="00C03C5F"/>
    <w:rsid w:val="00C03E02"/>
    <w:rsid w:val="00C041D1"/>
    <w:rsid w:val="00C04619"/>
    <w:rsid w:val="00C04704"/>
    <w:rsid w:val="00C04BB8"/>
    <w:rsid w:val="00C04C95"/>
    <w:rsid w:val="00C04D74"/>
    <w:rsid w:val="00C0550C"/>
    <w:rsid w:val="00C05609"/>
    <w:rsid w:val="00C05B53"/>
    <w:rsid w:val="00C05BDE"/>
    <w:rsid w:val="00C05D9D"/>
    <w:rsid w:val="00C05E15"/>
    <w:rsid w:val="00C05F1A"/>
    <w:rsid w:val="00C0656D"/>
    <w:rsid w:val="00C06672"/>
    <w:rsid w:val="00C06B56"/>
    <w:rsid w:val="00C07047"/>
    <w:rsid w:val="00C073B6"/>
    <w:rsid w:val="00C076FE"/>
    <w:rsid w:val="00C07807"/>
    <w:rsid w:val="00C07ACD"/>
    <w:rsid w:val="00C07B8F"/>
    <w:rsid w:val="00C1027E"/>
    <w:rsid w:val="00C103D4"/>
    <w:rsid w:val="00C104FD"/>
    <w:rsid w:val="00C10643"/>
    <w:rsid w:val="00C107BD"/>
    <w:rsid w:val="00C107BE"/>
    <w:rsid w:val="00C10BA7"/>
    <w:rsid w:val="00C10CD1"/>
    <w:rsid w:val="00C10E97"/>
    <w:rsid w:val="00C1155C"/>
    <w:rsid w:val="00C116A2"/>
    <w:rsid w:val="00C117C7"/>
    <w:rsid w:val="00C11A0B"/>
    <w:rsid w:val="00C11B50"/>
    <w:rsid w:val="00C11E70"/>
    <w:rsid w:val="00C121CC"/>
    <w:rsid w:val="00C12774"/>
    <w:rsid w:val="00C129DC"/>
    <w:rsid w:val="00C130CD"/>
    <w:rsid w:val="00C134B3"/>
    <w:rsid w:val="00C13BE0"/>
    <w:rsid w:val="00C13F00"/>
    <w:rsid w:val="00C149AA"/>
    <w:rsid w:val="00C14B2A"/>
    <w:rsid w:val="00C14D7D"/>
    <w:rsid w:val="00C14EA7"/>
    <w:rsid w:val="00C153AA"/>
    <w:rsid w:val="00C1544E"/>
    <w:rsid w:val="00C1579A"/>
    <w:rsid w:val="00C159A3"/>
    <w:rsid w:val="00C15A1C"/>
    <w:rsid w:val="00C15F41"/>
    <w:rsid w:val="00C15F6D"/>
    <w:rsid w:val="00C1634C"/>
    <w:rsid w:val="00C16830"/>
    <w:rsid w:val="00C16887"/>
    <w:rsid w:val="00C16CD1"/>
    <w:rsid w:val="00C16DDB"/>
    <w:rsid w:val="00C1740B"/>
    <w:rsid w:val="00C17425"/>
    <w:rsid w:val="00C17466"/>
    <w:rsid w:val="00C175B3"/>
    <w:rsid w:val="00C17810"/>
    <w:rsid w:val="00C17847"/>
    <w:rsid w:val="00C17935"/>
    <w:rsid w:val="00C17B39"/>
    <w:rsid w:val="00C2046F"/>
    <w:rsid w:val="00C20CB4"/>
    <w:rsid w:val="00C20CF0"/>
    <w:rsid w:val="00C21423"/>
    <w:rsid w:val="00C21726"/>
    <w:rsid w:val="00C21AC4"/>
    <w:rsid w:val="00C21BA9"/>
    <w:rsid w:val="00C22215"/>
    <w:rsid w:val="00C226E9"/>
    <w:rsid w:val="00C229A2"/>
    <w:rsid w:val="00C22B9C"/>
    <w:rsid w:val="00C22E95"/>
    <w:rsid w:val="00C22EF4"/>
    <w:rsid w:val="00C2350F"/>
    <w:rsid w:val="00C23533"/>
    <w:rsid w:val="00C2368E"/>
    <w:rsid w:val="00C2406A"/>
    <w:rsid w:val="00C246ED"/>
    <w:rsid w:val="00C253F0"/>
    <w:rsid w:val="00C26774"/>
    <w:rsid w:val="00C26CBF"/>
    <w:rsid w:val="00C2760F"/>
    <w:rsid w:val="00C27795"/>
    <w:rsid w:val="00C27A1C"/>
    <w:rsid w:val="00C27AE6"/>
    <w:rsid w:val="00C30AF5"/>
    <w:rsid w:val="00C30CC9"/>
    <w:rsid w:val="00C30EEF"/>
    <w:rsid w:val="00C313E0"/>
    <w:rsid w:val="00C31791"/>
    <w:rsid w:val="00C318D2"/>
    <w:rsid w:val="00C31911"/>
    <w:rsid w:val="00C31A9D"/>
    <w:rsid w:val="00C31B49"/>
    <w:rsid w:val="00C324B1"/>
    <w:rsid w:val="00C325E7"/>
    <w:rsid w:val="00C328D8"/>
    <w:rsid w:val="00C3339F"/>
    <w:rsid w:val="00C333FF"/>
    <w:rsid w:val="00C3374B"/>
    <w:rsid w:val="00C3396A"/>
    <w:rsid w:val="00C339BC"/>
    <w:rsid w:val="00C33CDE"/>
    <w:rsid w:val="00C33FAA"/>
    <w:rsid w:val="00C3410C"/>
    <w:rsid w:val="00C34142"/>
    <w:rsid w:val="00C342E8"/>
    <w:rsid w:val="00C34470"/>
    <w:rsid w:val="00C34887"/>
    <w:rsid w:val="00C34B0F"/>
    <w:rsid w:val="00C34F29"/>
    <w:rsid w:val="00C35889"/>
    <w:rsid w:val="00C35956"/>
    <w:rsid w:val="00C36293"/>
    <w:rsid w:val="00C365BE"/>
    <w:rsid w:val="00C36887"/>
    <w:rsid w:val="00C36C7A"/>
    <w:rsid w:val="00C36FA1"/>
    <w:rsid w:val="00C372A9"/>
    <w:rsid w:val="00C37651"/>
    <w:rsid w:val="00C37F1B"/>
    <w:rsid w:val="00C37F4D"/>
    <w:rsid w:val="00C40012"/>
    <w:rsid w:val="00C405D6"/>
    <w:rsid w:val="00C40A74"/>
    <w:rsid w:val="00C40D2B"/>
    <w:rsid w:val="00C4137E"/>
    <w:rsid w:val="00C4154B"/>
    <w:rsid w:val="00C41863"/>
    <w:rsid w:val="00C42058"/>
    <w:rsid w:val="00C425A7"/>
    <w:rsid w:val="00C42A4F"/>
    <w:rsid w:val="00C42AAA"/>
    <w:rsid w:val="00C42C24"/>
    <w:rsid w:val="00C42C60"/>
    <w:rsid w:val="00C4302D"/>
    <w:rsid w:val="00C4339F"/>
    <w:rsid w:val="00C43C0D"/>
    <w:rsid w:val="00C43C6D"/>
    <w:rsid w:val="00C43E24"/>
    <w:rsid w:val="00C44213"/>
    <w:rsid w:val="00C4427F"/>
    <w:rsid w:val="00C444B4"/>
    <w:rsid w:val="00C445F8"/>
    <w:rsid w:val="00C44D6F"/>
    <w:rsid w:val="00C44F96"/>
    <w:rsid w:val="00C4505F"/>
    <w:rsid w:val="00C45336"/>
    <w:rsid w:val="00C45596"/>
    <w:rsid w:val="00C45CE3"/>
    <w:rsid w:val="00C45F7E"/>
    <w:rsid w:val="00C462B4"/>
    <w:rsid w:val="00C46458"/>
    <w:rsid w:val="00C464D4"/>
    <w:rsid w:val="00C467F0"/>
    <w:rsid w:val="00C468D2"/>
    <w:rsid w:val="00C46FBD"/>
    <w:rsid w:val="00C47113"/>
    <w:rsid w:val="00C4740B"/>
    <w:rsid w:val="00C475B5"/>
    <w:rsid w:val="00C47651"/>
    <w:rsid w:val="00C47E0B"/>
    <w:rsid w:val="00C50305"/>
    <w:rsid w:val="00C508B7"/>
    <w:rsid w:val="00C51164"/>
    <w:rsid w:val="00C5120E"/>
    <w:rsid w:val="00C5124A"/>
    <w:rsid w:val="00C51387"/>
    <w:rsid w:val="00C51412"/>
    <w:rsid w:val="00C51B5D"/>
    <w:rsid w:val="00C52229"/>
    <w:rsid w:val="00C52898"/>
    <w:rsid w:val="00C52E3D"/>
    <w:rsid w:val="00C52E82"/>
    <w:rsid w:val="00C5323D"/>
    <w:rsid w:val="00C5389F"/>
    <w:rsid w:val="00C539FE"/>
    <w:rsid w:val="00C53EBA"/>
    <w:rsid w:val="00C54093"/>
    <w:rsid w:val="00C5419F"/>
    <w:rsid w:val="00C54583"/>
    <w:rsid w:val="00C54774"/>
    <w:rsid w:val="00C54A1C"/>
    <w:rsid w:val="00C54B33"/>
    <w:rsid w:val="00C54E13"/>
    <w:rsid w:val="00C552CB"/>
    <w:rsid w:val="00C55677"/>
    <w:rsid w:val="00C557FB"/>
    <w:rsid w:val="00C55C0C"/>
    <w:rsid w:val="00C55D6E"/>
    <w:rsid w:val="00C56C6B"/>
    <w:rsid w:val="00C5728A"/>
    <w:rsid w:val="00C57817"/>
    <w:rsid w:val="00C57A7C"/>
    <w:rsid w:val="00C57C27"/>
    <w:rsid w:val="00C57FFB"/>
    <w:rsid w:val="00C60049"/>
    <w:rsid w:val="00C60584"/>
    <w:rsid w:val="00C609B6"/>
    <w:rsid w:val="00C609BA"/>
    <w:rsid w:val="00C60E95"/>
    <w:rsid w:val="00C611EA"/>
    <w:rsid w:val="00C612A6"/>
    <w:rsid w:val="00C613F7"/>
    <w:rsid w:val="00C613F9"/>
    <w:rsid w:val="00C61721"/>
    <w:rsid w:val="00C61758"/>
    <w:rsid w:val="00C618F2"/>
    <w:rsid w:val="00C62023"/>
    <w:rsid w:val="00C621FF"/>
    <w:rsid w:val="00C6227D"/>
    <w:rsid w:val="00C622F6"/>
    <w:rsid w:val="00C626A1"/>
    <w:rsid w:val="00C62887"/>
    <w:rsid w:val="00C62FB4"/>
    <w:rsid w:val="00C632B3"/>
    <w:rsid w:val="00C632C8"/>
    <w:rsid w:val="00C63633"/>
    <w:rsid w:val="00C637DE"/>
    <w:rsid w:val="00C6416D"/>
    <w:rsid w:val="00C645E3"/>
    <w:rsid w:val="00C649FA"/>
    <w:rsid w:val="00C64BC8"/>
    <w:rsid w:val="00C64F7D"/>
    <w:rsid w:val="00C6548A"/>
    <w:rsid w:val="00C65963"/>
    <w:rsid w:val="00C65D92"/>
    <w:rsid w:val="00C662AA"/>
    <w:rsid w:val="00C66429"/>
    <w:rsid w:val="00C66C72"/>
    <w:rsid w:val="00C66F81"/>
    <w:rsid w:val="00C67266"/>
    <w:rsid w:val="00C67359"/>
    <w:rsid w:val="00C676F1"/>
    <w:rsid w:val="00C677D3"/>
    <w:rsid w:val="00C677E5"/>
    <w:rsid w:val="00C67B10"/>
    <w:rsid w:val="00C7093C"/>
    <w:rsid w:val="00C70BD5"/>
    <w:rsid w:val="00C70C67"/>
    <w:rsid w:val="00C70D08"/>
    <w:rsid w:val="00C70F7E"/>
    <w:rsid w:val="00C7183B"/>
    <w:rsid w:val="00C71A41"/>
    <w:rsid w:val="00C72144"/>
    <w:rsid w:val="00C722DE"/>
    <w:rsid w:val="00C72450"/>
    <w:rsid w:val="00C725F4"/>
    <w:rsid w:val="00C72949"/>
    <w:rsid w:val="00C72B77"/>
    <w:rsid w:val="00C736AF"/>
    <w:rsid w:val="00C73D6C"/>
    <w:rsid w:val="00C73EC1"/>
    <w:rsid w:val="00C74683"/>
    <w:rsid w:val="00C7468C"/>
    <w:rsid w:val="00C74A74"/>
    <w:rsid w:val="00C74B79"/>
    <w:rsid w:val="00C74EE6"/>
    <w:rsid w:val="00C75A1F"/>
    <w:rsid w:val="00C75CB9"/>
    <w:rsid w:val="00C762CF"/>
    <w:rsid w:val="00C76383"/>
    <w:rsid w:val="00C76837"/>
    <w:rsid w:val="00C770F3"/>
    <w:rsid w:val="00C77192"/>
    <w:rsid w:val="00C77B8F"/>
    <w:rsid w:val="00C80472"/>
    <w:rsid w:val="00C80489"/>
    <w:rsid w:val="00C809B5"/>
    <w:rsid w:val="00C809C7"/>
    <w:rsid w:val="00C80CD3"/>
    <w:rsid w:val="00C812A8"/>
    <w:rsid w:val="00C81335"/>
    <w:rsid w:val="00C815B7"/>
    <w:rsid w:val="00C81675"/>
    <w:rsid w:val="00C81990"/>
    <w:rsid w:val="00C81BEB"/>
    <w:rsid w:val="00C81C2F"/>
    <w:rsid w:val="00C82217"/>
    <w:rsid w:val="00C8221E"/>
    <w:rsid w:val="00C82248"/>
    <w:rsid w:val="00C8259D"/>
    <w:rsid w:val="00C825E6"/>
    <w:rsid w:val="00C826F0"/>
    <w:rsid w:val="00C82EDA"/>
    <w:rsid w:val="00C83196"/>
    <w:rsid w:val="00C83658"/>
    <w:rsid w:val="00C8367E"/>
    <w:rsid w:val="00C8493A"/>
    <w:rsid w:val="00C84ED7"/>
    <w:rsid w:val="00C850A8"/>
    <w:rsid w:val="00C855A9"/>
    <w:rsid w:val="00C85FBF"/>
    <w:rsid w:val="00C86580"/>
    <w:rsid w:val="00C86D7F"/>
    <w:rsid w:val="00C86E57"/>
    <w:rsid w:val="00C87999"/>
    <w:rsid w:val="00C87A79"/>
    <w:rsid w:val="00C87B6A"/>
    <w:rsid w:val="00C87C69"/>
    <w:rsid w:val="00C90061"/>
    <w:rsid w:val="00C9070F"/>
    <w:rsid w:val="00C90952"/>
    <w:rsid w:val="00C90D0E"/>
    <w:rsid w:val="00C911E7"/>
    <w:rsid w:val="00C9134A"/>
    <w:rsid w:val="00C91593"/>
    <w:rsid w:val="00C91F27"/>
    <w:rsid w:val="00C924ED"/>
    <w:rsid w:val="00C926B7"/>
    <w:rsid w:val="00C93099"/>
    <w:rsid w:val="00C9349E"/>
    <w:rsid w:val="00C934E0"/>
    <w:rsid w:val="00C93CE0"/>
    <w:rsid w:val="00C93FB2"/>
    <w:rsid w:val="00C94126"/>
    <w:rsid w:val="00C94174"/>
    <w:rsid w:val="00C94254"/>
    <w:rsid w:val="00C94478"/>
    <w:rsid w:val="00C94915"/>
    <w:rsid w:val="00C94ADB"/>
    <w:rsid w:val="00C94C89"/>
    <w:rsid w:val="00C951E3"/>
    <w:rsid w:val="00C952A8"/>
    <w:rsid w:val="00C9540F"/>
    <w:rsid w:val="00C95643"/>
    <w:rsid w:val="00C957CE"/>
    <w:rsid w:val="00C9598F"/>
    <w:rsid w:val="00C959DF"/>
    <w:rsid w:val="00C95B39"/>
    <w:rsid w:val="00C95EF0"/>
    <w:rsid w:val="00C961A1"/>
    <w:rsid w:val="00C96DDA"/>
    <w:rsid w:val="00C96EBA"/>
    <w:rsid w:val="00C974C6"/>
    <w:rsid w:val="00C977E3"/>
    <w:rsid w:val="00C97916"/>
    <w:rsid w:val="00C97BEE"/>
    <w:rsid w:val="00CA01EC"/>
    <w:rsid w:val="00CA07B6"/>
    <w:rsid w:val="00CA089A"/>
    <w:rsid w:val="00CA0A5B"/>
    <w:rsid w:val="00CA0A5C"/>
    <w:rsid w:val="00CA0AAA"/>
    <w:rsid w:val="00CA0DDD"/>
    <w:rsid w:val="00CA1818"/>
    <w:rsid w:val="00CA1859"/>
    <w:rsid w:val="00CA1913"/>
    <w:rsid w:val="00CA1B93"/>
    <w:rsid w:val="00CA1FF9"/>
    <w:rsid w:val="00CA261C"/>
    <w:rsid w:val="00CA2CB2"/>
    <w:rsid w:val="00CA2CBF"/>
    <w:rsid w:val="00CA2D75"/>
    <w:rsid w:val="00CA30D3"/>
    <w:rsid w:val="00CA320A"/>
    <w:rsid w:val="00CA35B7"/>
    <w:rsid w:val="00CA3E09"/>
    <w:rsid w:val="00CA3E3E"/>
    <w:rsid w:val="00CA46A6"/>
    <w:rsid w:val="00CA47E3"/>
    <w:rsid w:val="00CA4FE2"/>
    <w:rsid w:val="00CA57C4"/>
    <w:rsid w:val="00CA5975"/>
    <w:rsid w:val="00CA5A54"/>
    <w:rsid w:val="00CA5AA6"/>
    <w:rsid w:val="00CA63F2"/>
    <w:rsid w:val="00CA6408"/>
    <w:rsid w:val="00CA65FA"/>
    <w:rsid w:val="00CA66CE"/>
    <w:rsid w:val="00CA68E9"/>
    <w:rsid w:val="00CA68FB"/>
    <w:rsid w:val="00CA6F37"/>
    <w:rsid w:val="00CA6FD3"/>
    <w:rsid w:val="00CA7543"/>
    <w:rsid w:val="00CA76BD"/>
    <w:rsid w:val="00CA7A5B"/>
    <w:rsid w:val="00CA7B65"/>
    <w:rsid w:val="00CA7F54"/>
    <w:rsid w:val="00CB0282"/>
    <w:rsid w:val="00CB04AA"/>
    <w:rsid w:val="00CB0605"/>
    <w:rsid w:val="00CB09DB"/>
    <w:rsid w:val="00CB164A"/>
    <w:rsid w:val="00CB1853"/>
    <w:rsid w:val="00CB1A04"/>
    <w:rsid w:val="00CB1B10"/>
    <w:rsid w:val="00CB20C2"/>
    <w:rsid w:val="00CB21AE"/>
    <w:rsid w:val="00CB257D"/>
    <w:rsid w:val="00CB28A4"/>
    <w:rsid w:val="00CB28BE"/>
    <w:rsid w:val="00CB2999"/>
    <w:rsid w:val="00CB2BEB"/>
    <w:rsid w:val="00CB2DBD"/>
    <w:rsid w:val="00CB2F7C"/>
    <w:rsid w:val="00CB336B"/>
    <w:rsid w:val="00CB3386"/>
    <w:rsid w:val="00CB35FA"/>
    <w:rsid w:val="00CB3648"/>
    <w:rsid w:val="00CB3797"/>
    <w:rsid w:val="00CB3959"/>
    <w:rsid w:val="00CB3967"/>
    <w:rsid w:val="00CB3E9B"/>
    <w:rsid w:val="00CB3ED2"/>
    <w:rsid w:val="00CB4001"/>
    <w:rsid w:val="00CB40DE"/>
    <w:rsid w:val="00CB4221"/>
    <w:rsid w:val="00CB499A"/>
    <w:rsid w:val="00CB4AFD"/>
    <w:rsid w:val="00CB4C9C"/>
    <w:rsid w:val="00CB4E12"/>
    <w:rsid w:val="00CB53AF"/>
    <w:rsid w:val="00CB56DF"/>
    <w:rsid w:val="00CB58D8"/>
    <w:rsid w:val="00CB5AAD"/>
    <w:rsid w:val="00CB5BB8"/>
    <w:rsid w:val="00CB6763"/>
    <w:rsid w:val="00CB683A"/>
    <w:rsid w:val="00CB707F"/>
    <w:rsid w:val="00CB725D"/>
    <w:rsid w:val="00CB731A"/>
    <w:rsid w:val="00CB75B7"/>
    <w:rsid w:val="00CB7DA7"/>
    <w:rsid w:val="00CC089D"/>
    <w:rsid w:val="00CC09EF"/>
    <w:rsid w:val="00CC0D3C"/>
    <w:rsid w:val="00CC0E31"/>
    <w:rsid w:val="00CC18A0"/>
    <w:rsid w:val="00CC1BA9"/>
    <w:rsid w:val="00CC1D1F"/>
    <w:rsid w:val="00CC206A"/>
    <w:rsid w:val="00CC2537"/>
    <w:rsid w:val="00CC270C"/>
    <w:rsid w:val="00CC2AD4"/>
    <w:rsid w:val="00CC3713"/>
    <w:rsid w:val="00CC3767"/>
    <w:rsid w:val="00CC3D18"/>
    <w:rsid w:val="00CC3E01"/>
    <w:rsid w:val="00CC406E"/>
    <w:rsid w:val="00CC40E5"/>
    <w:rsid w:val="00CC410B"/>
    <w:rsid w:val="00CC4325"/>
    <w:rsid w:val="00CC4994"/>
    <w:rsid w:val="00CC4C5F"/>
    <w:rsid w:val="00CC4DBD"/>
    <w:rsid w:val="00CC4F88"/>
    <w:rsid w:val="00CC5122"/>
    <w:rsid w:val="00CC54FA"/>
    <w:rsid w:val="00CC5636"/>
    <w:rsid w:val="00CC56F8"/>
    <w:rsid w:val="00CC5E2F"/>
    <w:rsid w:val="00CC60EA"/>
    <w:rsid w:val="00CC632C"/>
    <w:rsid w:val="00CC648A"/>
    <w:rsid w:val="00CC666A"/>
    <w:rsid w:val="00CC702E"/>
    <w:rsid w:val="00CC71AA"/>
    <w:rsid w:val="00CC72C5"/>
    <w:rsid w:val="00CC779B"/>
    <w:rsid w:val="00CC79FC"/>
    <w:rsid w:val="00CC7F48"/>
    <w:rsid w:val="00CD0289"/>
    <w:rsid w:val="00CD1173"/>
    <w:rsid w:val="00CD11F7"/>
    <w:rsid w:val="00CD1458"/>
    <w:rsid w:val="00CD14CF"/>
    <w:rsid w:val="00CD17D6"/>
    <w:rsid w:val="00CD1AF8"/>
    <w:rsid w:val="00CD1C6F"/>
    <w:rsid w:val="00CD1E76"/>
    <w:rsid w:val="00CD1FF1"/>
    <w:rsid w:val="00CD2456"/>
    <w:rsid w:val="00CD25C5"/>
    <w:rsid w:val="00CD391B"/>
    <w:rsid w:val="00CD39BF"/>
    <w:rsid w:val="00CD3A45"/>
    <w:rsid w:val="00CD3AF6"/>
    <w:rsid w:val="00CD3B3D"/>
    <w:rsid w:val="00CD3C96"/>
    <w:rsid w:val="00CD3EB7"/>
    <w:rsid w:val="00CD3F58"/>
    <w:rsid w:val="00CD4304"/>
    <w:rsid w:val="00CD448D"/>
    <w:rsid w:val="00CD473C"/>
    <w:rsid w:val="00CD4CFE"/>
    <w:rsid w:val="00CD4F0D"/>
    <w:rsid w:val="00CD57EA"/>
    <w:rsid w:val="00CD596E"/>
    <w:rsid w:val="00CD6144"/>
    <w:rsid w:val="00CD6285"/>
    <w:rsid w:val="00CD65CE"/>
    <w:rsid w:val="00CD667C"/>
    <w:rsid w:val="00CD67D3"/>
    <w:rsid w:val="00CD6A0F"/>
    <w:rsid w:val="00CD6C50"/>
    <w:rsid w:val="00CD6F52"/>
    <w:rsid w:val="00CD7633"/>
    <w:rsid w:val="00CD7BF3"/>
    <w:rsid w:val="00CD7CE7"/>
    <w:rsid w:val="00CD7EC3"/>
    <w:rsid w:val="00CD7F22"/>
    <w:rsid w:val="00CE001B"/>
    <w:rsid w:val="00CE007E"/>
    <w:rsid w:val="00CE0230"/>
    <w:rsid w:val="00CE024C"/>
    <w:rsid w:val="00CE0655"/>
    <w:rsid w:val="00CE0747"/>
    <w:rsid w:val="00CE0A85"/>
    <w:rsid w:val="00CE0BD7"/>
    <w:rsid w:val="00CE0C2D"/>
    <w:rsid w:val="00CE10BE"/>
    <w:rsid w:val="00CE10E9"/>
    <w:rsid w:val="00CE1433"/>
    <w:rsid w:val="00CE15FE"/>
    <w:rsid w:val="00CE16D0"/>
    <w:rsid w:val="00CE16ED"/>
    <w:rsid w:val="00CE17B6"/>
    <w:rsid w:val="00CE1AE8"/>
    <w:rsid w:val="00CE1E4E"/>
    <w:rsid w:val="00CE2591"/>
    <w:rsid w:val="00CE25CD"/>
    <w:rsid w:val="00CE274E"/>
    <w:rsid w:val="00CE33A7"/>
    <w:rsid w:val="00CE3470"/>
    <w:rsid w:val="00CE3AD4"/>
    <w:rsid w:val="00CE3BDD"/>
    <w:rsid w:val="00CE4241"/>
    <w:rsid w:val="00CE43CB"/>
    <w:rsid w:val="00CE43F5"/>
    <w:rsid w:val="00CE44A8"/>
    <w:rsid w:val="00CE4782"/>
    <w:rsid w:val="00CE4B03"/>
    <w:rsid w:val="00CE4BC2"/>
    <w:rsid w:val="00CE4D20"/>
    <w:rsid w:val="00CE5588"/>
    <w:rsid w:val="00CE56A0"/>
    <w:rsid w:val="00CE592B"/>
    <w:rsid w:val="00CE5E0D"/>
    <w:rsid w:val="00CE65B6"/>
    <w:rsid w:val="00CE6EE3"/>
    <w:rsid w:val="00CE6F8F"/>
    <w:rsid w:val="00CE7569"/>
    <w:rsid w:val="00CE7A5D"/>
    <w:rsid w:val="00CE7AC2"/>
    <w:rsid w:val="00CE7F9D"/>
    <w:rsid w:val="00CF007F"/>
    <w:rsid w:val="00CF01E7"/>
    <w:rsid w:val="00CF025A"/>
    <w:rsid w:val="00CF0860"/>
    <w:rsid w:val="00CF0CA5"/>
    <w:rsid w:val="00CF0FAA"/>
    <w:rsid w:val="00CF11FF"/>
    <w:rsid w:val="00CF14C2"/>
    <w:rsid w:val="00CF18AA"/>
    <w:rsid w:val="00CF1CE2"/>
    <w:rsid w:val="00CF1D42"/>
    <w:rsid w:val="00CF1DD6"/>
    <w:rsid w:val="00CF235E"/>
    <w:rsid w:val="00CF2603"/>
    <w:rsid w:val="00CF28E0"/>
    <w:rsid w:val="00CF29DC"/>
    <w:rsid w:val="00CF365D"/>
    <w:rsid w:val="00CF39CA"/>
    <w:rsid w:val="00CF3AE8"/>
    <w:rsid w:val="00CF3D66"/>
    <w:rsid w:val="00CF3DD6"/>
    <w:rsid w:val="00CF3F4B"/>
    <w:rsid w:val="00CF418F"/>
    <w:rsid w:val="00CF4A85"/>
    <w:rsid w:val="00CF4B34"/>
    <w:rsid w:val="00CF4CF1"/>
    <w:rsid w:val="00CF572C"/>
    <w:rsid w:val="00CF5815"/>
    <w:rsid w:val="00CF5989"/>
    <w:rsid w:val="00CF59CA"/>
    <w:rsid w:val="00CF5D84"/>
    <w:rsid w:val="00CF5DB2"/>
    <w:rsid w:val="00CF5DFE"/>
    <w:rsid w:val="00CF64CC"/>
    <w:rsid w:val="00CF6868"/>
    <w:rsid w:val="00CF7015"/>
    <w:rsid w:val="00CF7319"/>
    <w:rsid w:val="00CF7386"/>
    <w:rsid w:val="00CF7727"/>
    <w:rsid w:val="00CF7764"/>
    <w:rsid w:val="00D01259"/>
    <w:rsid w:val="00D016D2"/>
    <w:rsid w:val="00D0176E"/>
    <w:rsid w:val="00D01C5D"/>
    <w:rsid w:val="00D01D46"/>
    <w:rsid w:val="00D02148"/>
    <w:rsid w:val="00D02606"/>
    <w:rsid w:val="00D0292D"/>
    <w:rsid w:val="00D02B36"/>
    <w:rsid w:val="00D02F07"/>
    <w:rsid w:val="00D03438"/>
    <w:rsid w:val="00D0389B"/>
    <w:rsid w:val="00D03E9E"/>
    <w:rsid w:val="00D0407F"/>
    <w:rsid w:val="00D047A2"/>
    <w:rsid w:val="00D04978"/>
    <w:rsid w:val="00D04AE9"/>
    <w:rsid w:val="00D04C36"/>
    <w:rsid w:val="00D0533F"/>
    <w:rsid w:val="00D056CC"/>
    <w:rsid w:val="00D058E1"/>
    <w:rsid w:val="00D05B36"/>
    <w:rsid w:val="00D05FFE"/>
    <w:rsid w:val="00D063E7"/>
    <w:rsid w:val="00D06608"/>
    <w:rsid w:val="00D06E09"/>
    <w:rsid w:val="00D07836"/>
    <w:rsid w:val="00D07970"/>
    <w:rsid w:val="00D07AEB"/>
    <w:rsid w:val="00D07E2E"/>
    <w:rsid w:val="00D102E0"/>
    <w:rsid w:val="00D109C8"/>
    <w:rsid w:val="00D11281"/>
    <w:rsid w:val="00D11287"/>
    <w:rsid w:val="00D11486"/>
    <w:rsid w:val="00D11878"/>
    <w:rsid w:val="00D122E7"/>
    <w:rsid w:val="00D12458"/>
    <w:rsid w:val="00D12701"/>
    <w:rsid w:val="00D12865"/>
    <w:rsid w:val="00D12966"/>
    <w:rsid w:val="00D13154"/>
    <w:rsid w:val="00D135E4"/>
    <w:rsid w:val="00D13610"/>
    <w:rsid w:val="00D137A0"/>
    <w:rsid w:val="00D138D3"/>
    <w:rsid w:val="00D13EAF"/>
    <w:rsid w:val="00D140F4"/>
    <w:rsid w:val="00D14240"/>
    <w:rsid w:val="00D1424B"/>
    <w:rsid w:val="00D143EE"/>
    <w:rsid w:val="00D146FE"/>
    <w:rsid w:val="00D1477C"/>
    <w:rsid w:val="00D14875"/>
    <w:rsid w:val="00D148FA"/>
    <w:rsid w:val="00D14ACD"/>
    <w:rsid w:val="00D14C40"/>
    <w:rsid w:val="00D14FD1"/>
    <w:rsid w:val="00D1594C"/>
    <w:rsid w:val="00D15A58"/>
    <w:rsid w:val="00D15B4F"/>
    <w:rsid w:val="00D15CFE"/>
    <w:rsid w:val="00D1636A"/>
    <w:rsid w:val="00D1637A"/>
    <w:rsid w:val="00D16443"/>
    <w:rsid w:val="00D16497"/>
    <w:rsid w:val="00D16503"/>
    <w:rsid w:val="00D169BA"/>
    <w:rsid w:val="00D16BDA"/>
    <w:rsid w:val="00D16C2E"/>
    <w:rsid w:val="00D17034"/>
    <w:rsid w:val="00D17184"/>
    <w:rsid w:val="00D1719D"/>
    <w:rsid w:val="00D171F8"/>
    <w:rsid w:val="00D176A9"/>
    <w:rsid w:val="00D17AD1"/>
    <w:rsid w:val="00D17CDF"/>
    <w:rsid w:val="00D17DC0"/>
    <w:rsid w:val="00D2003B"/>
    <w:rsid w:val="00D206E6"/>
    <w:rsid w:val="00D20F08"/>
    <w:rsid w:val="00D21180"/>
    <w:rsid w:val="00D213F6"/>
    <w:rsid w:val="00D21553"/>
    <w:rsid w:val="00D21C20"/>
    <w:rsid w:val="00D21E2A"/>
    <w:rsid w:val="00D2224D"/>
    <w:rsid w:val="00D2227F"/>
    <w:rsid w:val="00D2241E"/>
    <w:rsid w:val="00D22B62"/>
    <w:rsid w:val="00D235D1"/>
    <w:rsid w:val="00D23913"/>
    <w:rsid w:val="00D23BE2"/>
    <w:rsid w:val="00D23C77"/>
    <w:rsid w:val="00D23FF5"/>
    <w:rsid w:val="00D240DB"/>
    <w:rsid w:val="00D2479F"/>
    <w:rsid w:val="00D24C09"/>
    <w:rsid w:val="00D24C0A"/>
    <w:rsid w:val="00D24C6B"/>
    <w:rsid w:val="00D24D3D"/>
    <w:rsid w:val="00D2517A"/>
    <w:rsid w:val="00D251F7"/>
    <w:rsid w:val="00D25222"/>
    <w:rsid w:val="00D252E4"/>
    <w:rsid w:val="00D254D5"/>
    <w:rsid w:val="00D2571F"/>
    <w:rsid w:val="00D25DB7"/>
    <w:rsid w:val="00D2600F"/>
    <w:rsid w:val="00D26086"/>
    <w:rsid w:val="00D262BB"/>
    <w:rsid w:val="00D2635B"/>
    <w:rsid w:val="00D2660D"/>
    <w:rsid w:val="00D266ED"/>
    <w:rsid w:val="00D268C7"/>
    <w:rsid w:val="00D26C2E"/>
    <w:rsid w:val="00D27106"/>
    <w:rsid w:val="00D2736F"/>
    <w:rsid w:val="00D2744C"/>
    <w:rsid w:val="00D275F5"/>
    <w:rsid w:val="00D276E1"/>
    <w:rsid w:val="00D27DEF"/>
    <w:rsid w:val="00D27F11"/>
    <w:rsid w:val="00D27F6B"/>
    <w:rsid w:val="00D30132"/>
    <w:rsid w:val="00D316F1"/>
    <w:rsid w:val="00D3177D"/>
    <w:rsid w:val="00D31789"/>
    <w:rsid w:val="00D3216B"/>
    <w:rsid w:val="00D32485"/>
    <w:rsid w:val="00D32C89"/>
    <w:rsid w:val="00D32D96"/>
    <w:rsid w:val="00D336E9"/>
    <w:rsid w:val="00D3375C"/>
    <w:rsid w:val="00D33A5B"/>
    <w:rsid w:val="00D33B1E"/>
    <w:rsid w:val="00D33BD7"/>
    <w:rsid w:val="00D33BF0"/>
    <w:rsid w:val="00D33CC8"/>
    <w:rsid w:val="00D33D65"/>
    <w:rsid w:val="00D33DE0"/>
    <w:rsid w:val="00D34823"/>
    <w:rsid w:val="00D34C5C"/>
    <w:rsid w:val="00D34E28"/>
    <w:rsid w:val="00D350F4"/>
    <w:rsid w:val="00D353F7"/>
    <w:rsid w:val="00D35968"/>
    <w:rsid w:val="00D35D1F"/>
    <w:rsid w:val="00D35E3B"/>
    <w:rsid w:val="00D368C3"/>
    <w:rsid w:val="00D368D1"/>
    <w:rsid w:val="00D36D93"/>
    <w:rsid w:val="00D36DFC"/>
    <w:rsid w:val="00D36ECE"/>
    <w:rsid w:val="00D36FA9"/>
    <w:rsid w:val="00D36FB4"/>
    <w:rsid w:val="00D37335"/>
    <w:rsid w:val="00D3761F"/>
    <w:rsid w:val="00D37816"/>
    <w:rsid w:val="00D3797C"/>
    <w:rsid w:val="00D37BBA"/>
    <w:rsid w:val="00D37BC5"/>
    <w:rsid w:val="00D37FF5"/>
    <w:rsid w:val="00D404D0"/>
    <w:rsid w:val="00D405F2"/>
    <w:rsid w:val="00D4068B"/>
    <w:rsid w:val="00D40DCF"/>
    <w:rsid w:val="00D4122B"/>
    <w:rsid w:val="00D41243"/>
    <w:rsid w:val="00D4134A"/>
    <w:rsid w:val="00D41396"/>
    <w:rsid w:val="00D414C8"/>
    <w:rsid w:val="00D41A50"/>
    <w:rsid w:val="00D41D57"/>
    <w:rsid w:val="00D41E4F"/>
    <w:rsid w:val="00D421BB"/>
    <w:rsid w:val="00D42232"/>
    <w:rsid w:val="00D42654"/>
    <w:rsid w:val="00D42E36"/>
    <w:rsid w:val="00D4327B"/>
    <w:rsid w:val="00D43374"/>
    <w:rsid w:val="00D434E1"/>
    <w:rsid w:val="00D43620"/>
    <w:rsid w:val="00D43925"/>
    <w:rsid w:val="00D43C5C"/>
    <w:rsid w:val="00D43E05"/>
    <w:rsid w:val="00D4402E"/>
    <w:rsid w:val="00D4409F"/>
    <w:rsid w:val="00D4433E"/>
    <w:rsid w:val="00D4469B"/>
    <w:rsid w:val="00D44852"/>
    <w:rsid w:val="00D4496E"/>
    <w:rsid w:val="00D449E4"/>
    <w:rsid w:val="00D449F1"/>
    <w:rsid w:val="00D44E0A"/>
    <w:rsid w:val="00D44F7C"/>
    <w:rsid w:val="00D44F95"/>
    <w:rsid w:val="00D45003"/>
    <w:rsid w:val="00D4550D"/>
    <w:rsid w:val="00D4571F"/>
    <w:rsid w:val="00D45807"/>
    <w:rsid w:val="00D45F97"/>
    <w:rsid w:val="00D46515"/>
    <w:rsid w:val="00D466DC"/>
    <w:rsid w:val="00D46B5B"/>
    <w:rsid w:val="00D46BB5"/>
    <w:rsid w:val="00D46D88"/>
    <w:rsid w:val="00D4702D"/>
    <w:rsid w:val="00D47218"/>
    <w:rsid w:val="00D47A62"/>
    <w:rsid w:val="00D47BE6"/>
    <w:rsid w:val="00D500E5"/>
    <w:rsid w:val="00D501A2"/>
    <w:rsid w:val="00D501F1"/>
    <w:rsid w:val="00D505BB"/>
    <w:rsid w:val="00D50DB9"/>
    <w:rsid w:val="00D510AF"/>
    <w:rsid w:val="00D511EE"/>
    <w:rsid w:val="00D52C15"/>
    <w:rsid w:val="00D53602"/>
    <w:rsid w:val="00D53B59"/>
    <w:rsid w:val="00D54066"/>
    <w:rsid w:val="00D54909"/>
    <w:rsid w:val="00D5496D"/>
    <w:rsid w:val="00D54F91"/>
    <w:rsid w:val="00D55719"/>
    <w:rsid w:val="00D55994"/>
    <w:rsid w:val="00D55BE2"/>
    <w:rsid w:val="00D55D10"/>
    <w:rsid w:val="00D55D35"/>
    <w:rsid w:val="00D56128"/>
    <w:rsid w:val="00D56485"/>
    <w:rsid w:val="00D570F5"/>
    <w:rsid w:val="00D573D7"/>
    <w:rsid w:val="00D603AB"/>
    <w:rsid w:val="00D60501"/>
    <w:rsid w:val="00D606EC"/>
    <w:rsid w:val="00D6086A"/>
    <w:rsid w:val="00D60C71"/>
    <w:rsid w:val="00D60E20"/>
    <w:rsid w:val="00D60E62"/>
    <w:rsid w:val="00D61914"/>
    <w:rsid w:val="00D61980"/>
    <w:rsid w:val="00D62161"/>
    <w:rsid w:val="00D624A8"/>
    <w:rsid w:val="00D62591"/>
    <w:rsid w:val="00D62838"/>
    <w:rsid w:val="00D62C94"/>
    <w:rsid w:val="00D62E20"/>
    <w:rsid w:val="00D63438"/>
    <w:rsid w:val="00D63E68"/>
    <w:rsid w:val="00D64019"/>
    <w:rsid w:val="00D640D5"/>
    <w:rsid w:val="00D6480F"/>
    <w:rsid w:val="00D64910"/>
    <w:rsid w:val="00D649C7"/>
    <w:rsid w:val="00D649F7"/>
    <w:rsid w:val="00D64A68"/>
    <w:rsid w:val="00D65178"/>
    <w:rsid w:val="00D652E7"/>
    <w:rsid w:val="00D65737"/>
    <w:rsid w:val="00D658EC"/>
    <w:rsid w:val="00D66288"/>
    <w:rsid w:val="00D662B5"/>
    <w:rsid w:val="00D664B1"/>
    <w:rsid w:val="00D6671E"/>
    <w:rsid w:val="00D669DF"/>
    <w:rsid w:val="00D66D70"/>
    <w:rsid w:val="00D66E86"/>
    <w:rsid w:val="00D66FB6"/>
    <w:rsid w:val="00D67F82"/>
    <w:rsid w:val="00D70493"/>
    <w:rsid w:val="00D7076A"/>
    <w:rsid w:val="00D70BDB"/>
    <w:rsid w:val="00D70C0D"/>
    <w:rsid w:val="00D70F1E"/>
    <w:rsid w:val="00D71274"/>
    <w:rsid w:val="00D71826"/>
    <w:rsid w:val="00D71AAD"/>
    <w:rsid w:val="00D71B25"/>
    <w:rsid w:val="00D71EA9"/>
    <w:rsid w:val="00D722B2"/>
    <w:rsid w:val="00D72B49"/>
    <w:rsid w:val="00D73B8C"/>
    <w:rsid w:val="00D74114"/>
    <w:rsid w:val="00D74BE2"/>
    <w:rsid w:val="00D74C9B"/>
    <w:rsid w:val="00D74E98"/>
    <w:rsid w:val="00D75360"/>
    <w:rsid w:val="00D753E4"/>
    <w:rsid w:val="00D75A09"/>
    <w:rsid w:val="00D75FC1"/>
    <w:rsid w:val="00D760A1"/>
    <w:rsid w:val="00D76283"/>
    <w:rsid w:val="00D76771"/>
    <w:rsid w:val="00D771DD"/>
    <w:rsid w:val="00D774B4"/>
    <w:rsid w:val="00D7764A"/>
    <w:rsid w:val="00D776BD"/>
    <w:rsid w:val="00D779D0"/>
    <w:rsid w:val="00D77AC1"/>
    <w:rsid w:val="00D77B29"/>
    <w:rsid w:val="00D77E50"/>
    <w:rsid w:val="00D77F69"/>
    <w:rsid w:val="00D80075"/>
    <w:rsid w:val="00D8034D"/>
    <w:rsid w:val="00D8039D"/>
    <w:rsid w:val="00D804F2"/>
    <w:rsid w:val="00D8063F"/>
    <w:rsid w:val="00D80672"/>
    <w:rsid w:val="00D806CC"/>
    <w:rsid w:val="00D80AAD"/>
    <w:rsid w:val="00D80BAF"/>
    <w:rsid w:val="00D80C5A"/>
    <w:rsid w:val="00D81414"/>
    <w:rsid w:val="00D8178D"/>
    <w:rsid w:val="00D8235E"/>
    <w:rsid w:val="00D823BC"/>
    <w:rsid w:val="00D8266F"/>
    <w:rsid w:val="00D82EC8"/>
    <w:rsid w:val="00D833C9"/>
    <w:rsid w:val="00D8342D"/>
    <w:rsid w:val="00D834E5"/>
    <w:rsid w:val="00D83D7B"/>
    <w:rsid w:val="00D841F5"/>
    <w:rsid w:val="00D84CBE"/>
    <w:rsid w:val="00D852C3"/>
    <w:rsid w:val="00D8536B"/>
    <w:rsid w:val="00D85625"/>
    <w:rsid w:val="00D8582E"/>
    <w:rsid w:val="00D85832"/>
    <w:rsid w:val="00D85875"/>
    <w:rsid w:val="00D85FDB"/>
    <w:rsid w:val="00D86640"/>
    <w:rsid w:val="00D86BFF"/>
    <w:rsid w:val="00D86F31"/>
    <w:rsid w:val="00D870BE"/>
    <w:rsid w:val="00D87175"/>
    <w:rsid w:val="00D87491"/>
    <w:rsid w:val="00D903F2"/>
    <w:rsid w:val="00D90518"/>
    <w:rsid w:val="00D91375"/>
    <w:rsid w:val="00D913D1"/>
    <w:rsid w:val="00D9182C"/>
    <w:rsid w:val="00D9214F"/>
    <w:rsid w:val="00D9227F"/>
    <w:rsid w:val="00D927D2"/>
    <w:rsid w:val="00D92959"/>
    <w:rsid w:val="00D92BBA"/>
    <w:rsid w:val="00D92D91"/>
    <w:rsid w:val="00D92F37"/>
    <w:rsid w:val="00D9337A"/>
    <w:rsid w:val="00D93696"/>
    <w:rsid w:val="00D944CC"/>
    <w:rsid w:val="00D946FC"/>
    <w:rsid w:val="00D9478A"/>
    <w:rsid w:val="00D948B2"/>
    <w:rsid w:val="00D94A95"/>
    <w:rsid w:val="00D94CD1"/>
    <w:rsid w:val="00D95772"/>
    <w:rsid w:val="00D95EB1"/>
    <w:rsid w:val="00D963FF"/>
    <w:rsid w:val="00D966B9"/>
    <w:rsid w:val="00D96A03"/>
    <w:rsid w:val="00D96D79"/>
    <w:rsid w:val="00D9710A"/>
    <w:rsid w:val="00D9744F"/>
    <w:rsid w:val="00D97921"/>
    <w:rsid w:val="00D97A0F"/>
    <w:rsid w:val="00DA0596"/>
    <w:rsid w:val="00DA0762"/>
    <w:rsid w:val="00DA0901"/>
    <w:rsid w:val="00DA0AF4"/>
    <w:rsid w:val="00DA0EF7"/>
    <w:rsid w:val="00DA10C7"/>
    <w:rsid w:val="00DA10D2"/>
    <w:rsid w:val="00DA161B"/>
    <w:rsid w:val="00DA18AD"/>
    <w:rsid w:val="00DA18BF"/>
    <w:rsid w:val="00DA1A60"/>
    <w:rsid w:val="00DA1B5A"/>
    <w:rsid w:val="00DA1BAA"/>
    <w:rsid w:val="00DA222F"/>
    <w:rsid w:val="00DA228C"/>
    <w:rsid w:val="00DA23E1"/>
    <w:rsid w:val="00DA2A48"/>
    <w:rsid w:val="00DA2EA4"/>
    <w:rsid w:val="00DA2FA7"/>
    <w:rsid w:val="00DA371B"/>
    <w:rsid w:val="00DA385A"/>
    <w:rsid w:val="00DA3B7A"/>
    <w:rsid w:val="00DA3DD8"/>
    <w:rsid w:val="00DA3E0D"/>
    <w:rsid w:val="00DA3E2B"/>
    <w:rsid w:val="00DA3F25"/>
    <w:rsid w:val="00DA4154"/>
    <w:rsid w:val="00DA41B1"/>
    <w:rsid w:val="00DA4285"/>
    <w:rsid w:val="00DA42A2"/>
    <w:rsid w:val="00DA4347"/>
    <w:rsid w:val="00DA444A"/>
    <w:rsid w:val="00DA45A7"/>
    <w:rsid w:val="00DA45D3"/>
    <w:rsid w:val="00DA474E"/>
    <w:rsid w:val="00DA4815"/>
    <w:rsid w:val="00DA4A4C"/>
    <w:rsid w:val="00DA4E6C"/>
    <w:rsid w:val="00DA508A"/>
    <w:rsid w:val="00DA5259"/>
    <w:rsid w:val="00DA57E2"/>
    <w:rsid w:val="00DA593E"/>
    <w:rsid w:val="00DA5A3C"/>
    <w:rsid w:val="00DA608B"/>
    <w:rsid w:val="00DA6223"/>
    <w:rsid w:val="00DA6365"/>
    <w:rsid w:val="00DA6F59"/>
    <w:rsid w:val="00DA71E0"/>
    <w:rsid w:val="00DA791C"/>
    <w:rsid w:val="00DA7B86"/>
    <w:rsid w:val="00DB060D"/>
    <w:rsid w:val="00DB07A3"/>
    <w:rsid w:val="00DB0CD2"/>
    <w:rsid w:val="00DB0CE6"/>
    <w:rsid w:val="00DB153D"/>
    <w:rsid w:val="00DB1CDC"/>
    <w:rsid w:val="00DB1CE7"/>
    <w:rsid w:val="00DB2BC6"/>
    <w:rsid w:val="00DB2DF8"/>
    <w:rsid w:val="00DB2FA9"/>
    <w:rsid w:val="00DB30FA"/>
    <w:rsid w:val="00DB312C"/>
    <w:rsid w:val="00DB31E7"/>
    <w:rsid w:val="00DB34EA"/>
    <w:rsid w:val="00DB379D"/>
    <w:rsid w:val="00DB3B66"/>
    <w:rsid w:val="00DB3B89"/>
    <w:rsid w:val="00DB4115"/>
    <w:rsid w:val="00DB4187"/>
    <w:rsid w:val="00DB444B"/>
    <w:rsid w:val="00DB444D"/>
    <w:rsid w:val="00DB464D"/>
    <w:rsid w:val="00DB473F"/>
    <w:rsid w:val="00DB4CC9"/>
    <w:rsid w:val="00DB4D17"/>
    <w:rsid w:val="00DB4DC6"/>
    <w:rsid w:val="00DB553E"/>
    <w:rsid w:val="00DB55E0"/>
    <w:rsid w:val="00DB570B"/>
    <w:rsid w:val="00DB5A88"/>
    <w:rsid w:val="00DB5F14"/>
    <w:rsid w:val="00DB6AB1"/>
    <w:rsid w:val="00DB6B58"/>
    <w:rsid w:val="00DB79BD"/>
    <w:rsid w:val="00DB7F3B"/>
    <w:rsid w:val="00DC00A2"/>
    <w:rsid w:val="00DC0106"/>
    <w:rsid w:val="00DC06BF"/>
    <w:rsid w:val="00DC0FB8"/>
    <w:rsid w:val="00DC118E"/>
    <w:rsid w:val="00DC15FE"/>
    <w:rsid w:val="00DC1AB0"/>
    <w:rsid w:val="00DC1AE0"/>
    <w:rsid w:val="00DC1B6B"/>
    <w:rsid w:val="00DC1D5A"/>
    <w:rsid w:val="00DC1E05"/>
    <w:rsid w:val="00DC1FF6"/>
    <w:rsid w:val="00DC2275"/>
    <w:rsid w:val="00DC23AD"/>
    <w:rsid w:val="00DC29E2"/>
    <w:rsid w:val="00DC2BC4"/>
    <w:rsid w:val="00DC3873"/>
    <w:rsid w:val="00DC3900"/>
    <w:rsid w:val="00DC43DA"/>
    <w:rsid w:val="00DC46B6"/>
    <w:rsid w:val="00DC4D48"/>
    <w:rsid w:val="00DC4FA7"/>
    <w:rsid w:val="00DC4FD7"/>
    <w:rsid w:val="00DC56BB"/>
    <w:rsid w:val="00DC588B"/>
    <w:rsid w:val="00DC5C6D"/>
    <w:rsid w:val="00DC69B0"/>
    <w:rsid w:val="00DC6D81"/>
    <w:rsid w:val="00DC6F20"/>
    <w:rsid w:val="00DC746B"/>
    <w:rsid w:val="00DD02BB"/>
    <w:rsid w:val="00DD0570"/>
    <w:rsid w:val="00DD0574"/>
    <w:rsid w:val="00DD0B37"/>
    <w:rsid w:val="00DD1BB7"/>
    <w:rsid w:val="00DD1D0D"/>
    <w:rsid w:val="00DD2321"/>
    <w:rsid w:val="00DD2712"/>
    <w:rsid w:val="00DD2715"/>
    <w:rsid w:val="00DD28CA"/>
    <w:rsid w:val="00DD2A3D"/>
    <w:rsid w:val="00DD313D"/>
    <w:rsid w:val="00DD3246"/>
    <w:rsid w:val="00DD3455"/>
    <w:rsid w:val="00DD3877"/>
    <w:rsid w:val="00DD3AD3"/>
    <w:rsid w:val="00DD3B74"/>
    <w:rsid w:val="00DD3D27"/>
    <w:rsid w:val="00DD3DD5"/>
    <w:rsid w:val="00DD4582"/>
    <w:rsid w:val="00DD4B0B"/>
    <w:rsid w:val="00DD4E8E"/>
    <w:rsid w:val="00DD4F5B"/>
    <w:rsid w:val="00DD5001"/>
    <w:rsid w:val="00DD53C7"/>
    <w:rsid w:val="00DD5492"/>
    <w:rsid w:val="00DD55A7"/>
    <w:rsid w:val="00DD5BF2"/>
    <w:rsid w:val="00DD612A"/>
    <w:rsid w:val="00DD6194"/>
    <w:rsid w:val="00DD63CB"/>
    <w:rsid w:val="00DD643A"/>
    <w:rsid w:val="00DD698F"/>
    <w:rsid w:val="00DD6FB1"/>
    <w:rsid w:val="00DD70A9"/>
    <w:rsid w:val="00DD7268"/>
    <w:rsid w:val="00DD757A"/>
    <w:rsid w:val="00DE006B"/>
    <w:rsid w:val="00DE0662"/>
    <w:rsid w:val="00DE0E1C"/>
    <w:rsid w:val="00DE0E4B"/>
    <w:rsid w:val="00DE1123"/>
    <w:rsid w:val="00DE18E5"/>
    <w:rsid w:val="00DE19A0"/>
    <w:rsid w:val="00DE1D3C"/>
    <w:rsid w:val="00DE217B"/>
    <w:rsid w:val="00DE220F"/>
    <w:rsid w:val="00DE26C6"/>
    <w:rsid w:val="00DE276F"/>
    <w:rsid w:val="00DE2BBE"/>
    <w:rsid w:val="00DE2D1E"/>
    <w:rsid w:val="00DE3501"/>
    <w:rsid w:val="00DE358A"/>
    <w:rsid w:val="00DE3602"/>
    <w:rsid w:val="00DE3A08"/>
    <w:rsid w:val="00DE3C4B"/>
    <w:rsid w:val="00DE42E3"/>
    <w:rsid w:val="00DE5A2A"/>
    <w:rsid w:val="00DE5D9C"/>
    <w:rsid w:val="00DE5EC5"/>
    <w:rsid w:val="00DE65AC"/>
    <w:rsid w:val="00DE6D2B"/>
    <w:rsid w:val="00DE75E6"/>
    <w:rsid w:val="00DE76F2"/>
    <w:rsid w:val="00DE7BCC"/>
    <w:rsid w:val="00DE7C40"/>
    <w:rsid w:val="00DE7CF7"/>
    <w:rsid w:val="00DE7EF8"/>
    <w:rsid w:val="00DF0464"/>
    <w:rsid w:val="00DF075B"/>
    <w:rsid w:val="00DF0C64"/>
    <w:rsid w:val="00DF0C71"/>
    <w:rsid w:val="00DF0F81"/>
    <w:rsid w:val="00DF12B9"/>
    <w:rsid w:val="00DF13C9"/>
    <w:rsid w:val="00DF1508"/>
    <w:rsid w:val="00DF15D2"/>
    <w:rsid w:val="00DF16AF"/>
    <w:rsid w:val="00DF19C1"/>
    <w:rsid w:val="00DF1B90"/>
    <w:rsid w:val="00DF1E5A"/>
    <w:rsid w:val="00DF2387"/>
    <w:rsid w:val="00DF2784"/>
    <w:rsid w:val="00DF2B80"/>
    <w:rsid w:val="00DF2BAE"/>
    <w:rsid w:val="00DF2D0A"/>
    <w:rsid w:val="00DF30A3"/>
    <w:rsid w:val="00DF3A19"/>
    <w:rsid w:val="00DF3A2E"/>
    <w:rsid w:val="00DF3EFC"/>
    <w:rsid w:val="00DF43C7"/>
    <w:rsid w:val="00DF475D"/>
    <w:rsid w:val="00DF4CB6"/>
    <w:rsid w:val="00DF4D6A"/>
    <w:rsid w:val="00DF50D9"/>
    <w:rsid w:val="00DF51E4"/>
    <w:rsid w:val="00DF525C"/>
    <w:rsid w:val="00DF55CC"/>
    <w:rsid w:val="00DF5640"/>
    <w:rsid w:val="00DF5916"/>
    <w:rsid w:val="00DF5B22"/>
    <w:rsid w:val="00DF5C20"/>
    <w:rsid w:val="00DF5D34"/>
    <w:rsid w:val="00DF653E"/>
    <w:rsid w:val="00DF6A42"/>
    <w:rsid w:val="00DF6E96"/>
    <w:rsid w:val="00DF6F0D"/>
    <w:rsid w:val="00DF70C8"/>
    <w:rsid w:val="00DF7265"/>
    <w:rsid w:val="00DF7339"/>
    <w:rsid w:val="00DF7423"/>
    <w:rsid w:val="00DF7651"/>
    <w:rsid w:val="00E00584"/>
    <w:rsid w:val="00E00730"/>
    <w:rsid w:val="00E00BFF"/>
    <w:rsid w:val="00E0175B"/>
    <w:rsid w:val="00E01E40"/>
    <w:rsid w:val="00E02B7E"/>
    <w:rsid w:val="00E02E30"/>
    <w:rsid w:val="00E034F1"/>
    <w:rsid w:val="00E036A6"/>
    <w:rsid w:val="00E03F42"/>
    <w:rsid w:val="00E040A4"/>
    <w:rsid w:val="00E04191"/>
    <w:rsid w:val="00E043E1"/>
    <w:rsid w:val="00E049E0"/>
    <w:rsid w:val="00E04FA0"/>
    <w:rsid w:val="00E0530F"/>
    <w:rsid w:val="00E053F2"/>
    <w:rsid w:val="00E0548A"/>
    <w:rsid w:val="00E059F1"/>
    <w:rsid w:val="00E05E79"/>
    <w:rsid w:val="00E0603A"/>
    <w:rsid w:val="00E06194"/>
    <w:rsid w:val="00E06457"/>
    <w:rsid w:val="00E06D6A"/>
    <w:rsid w:val="00E06FB7"/>
    <w:rsid w:val="00E07520"/>
    <w:rsid w:val="00E075F1"/>
    <w:rsid w:val="00E07A80"/>
    <w:rsid w:val="00E07AF0"/>
    <w:rsid w:val="00E07DC4"/>
    <w:rsid w:val="00E07E7C"/>
    <w:rsid w:val="00E10003"/>
    <w:rsid w:val="00E1067D"/>
    <w:rsid w:val="00E1084C"/>
    <w:rsid w:val="00E10A24"/>
    <w:rsid w:val="00E10B36"/>
    <w:rsid w:val="00E10B54"/>
    <w:rsid w:val="00E10DC4"/>
    <w:rsid w:val="00E10FD3"/>
    <w:rsid w:val="00E112EE"/>
    <w:rsid w:val="00E11492"/>
    <w:rsid w:val="00E11664"/>
    <w:rsid w:val="00E11813"/>
    <w:rsid w:val="00E119FB"/>
    <w:rsid w:val="00E11DA1"/>
    <w:rsid w:val="00E11DB5"/>
    <w:rsid w:val="00E11DC1"/>
    <w:rsid w:val="00E11F2A"/>
    <w:rsid w:val="00E1232B"/>
    <w:rsid w:val="00E1253E"/>
    <w:rsid w:val="00E125A0"/>
    <w:rsid w:val="00E126C0"/>
    <w:rsid w:val="00E12A7D"/>
    <w:rsid w:val="00E12FC7"/>
    <w:rsid w:val="00E13623"/>
    <w:rsid w:val="00E136E7"/>
    <w:rsid w:val="00E13AEA"/>
    <w:rsid w:val="00E13B2F"/>
    <w:rsid w:val="00E13B3F"/>
    <w:rsid w:val="00E13CA1"/>
    <w:rsid w:val="00E13E10"/>
    <w:rsid w:val="00E1402E"/>
    <w:rsid w:val="00E140F5"/>
    <w:rsid w:val="00E1421D"/>
    <w:rsid w:val="00E14296"/>
    <w:rsid w:val="00E1439B"/>
    <w:rsid w:val="00E14E4D"/>
    <w:rsid w:val="00E14E75"/>
    <w:rsid w:val="00E151AB"/>
    <w:rsid w:val="00E152A7"/>
    <w:rsid w:val="00E152CC"/>
    <w:rsid w:val="00E158F9"/>
    <w:rsid w:val="00E15A9C"/>
    <w:rsid w:val="00E15EBE"/>
    <w:rsid w:val="00E162DA"/>
    <w:rsid w:val="00E16799"/>
    <w:rsid w:val="00E16E37"/>
    <w:rsid w:val="00E16F27"/>
    <w:rsid w:val="00E1710B"/>
    <w:rsid w:val="00E171C7"/>
    <w:rsid w:val="00E176C3"/>
    <w:rsid w:val="00E17B6C"/>
    <w:rsid w:val="00E17DFC"/>
    <w:rsid w:val="00E17E8B"/>
    <w:rsid w:val="00E17FB5"/>
    <w:rsid w:val="00E20435"/>
    <w:rsid w:val="00E2073B"/>
    <w:rsid w:val="00E208C1"/>
    <w:rsid w:val="00E208E5"/>
    <w:rsid w:val="00E20D25"/>
    <w:rsid w:val="00E20D50"/>
    <w:rsid w:val="00E20F2C"/>
    <w:rsid w:val="00E2131A"/>
    <w:rsid w:val="00E213FE"/>
    <w:rsid w:val="00E21673"/>
    <w:rsid w:val="00E2179B"/>
    <w:rsid w:val="00E219F6"/>
    <w:rsid w:val="00E21BAF"/>
    <w:rsid w:val="00E21CFA"/>
    <w:rsid w:val="00E2231A"/>
    <w:rsid w:val="00E227D1"/>
    <w:rsid w:val="00E22AF0"/>
    <w:rsid w:val="00E22B9A"/>
    <w:rsid w:val="00E22BA2"/>
    <w:rsid w:val="00E231C9"/>
    <w:rsid w:val="00E2347A"/>
    <w:rsid w:val="00E2350C"/>
    <w:rsid w:val="00E23523"/>
    <w:rsid w:val="00E23970"/>
    <w:rsid w:val="00E23BFB"/>
    <w:rsid w:val="00E23C22"/>
    <w:rsid w:val="00E242A5"/>
    <w:rsid w:val="00E24410"/>
    <w:rsid w:val="00E245D9"/>
    <w:rsid w:val="00E245DC"/>
    <w:rsid w:val="00E25186"/>
    <w:rsid w:val="00E2520E"/>
    <w:rsid w:val="00E252F8"/>
    <w:rsid w:val="00E260E8"/>
    <w:rsid w:val="00E26258"/>
    <w:rsid w:val="00E26469"/>
    <w:rsid w:val="00E26481"/>
    <w:rsid w:val="00E264A4"/>
    <w:rsid w:val="00E26827"/>
    <w:rsid w:val="00E268B4"/>
    <w:rsid w:val="00E26C75"/>
    <w:rsid w:val="00E26CAF"/>
    <w:rsid w:val="00E26D00"/>
    <w:rsid w:val="00E26D09"/>
    <w:rsid w:val="00E26DC9"/>
    <w:rsid w:val="00E27012"/>
    <w:rsid w:val="00E2789A"/>
    <w:rsid w:val="00E27A32"/>
    <w:rsid w:val="00E27C24"/>
    <w:rsid w:val="00E3087F"/>
    <w:rsid w:val="00E30A59"/>
    <w:rsid w:val="00E30EEC"/>
    <w:rsid w:val="00E30FA5"/>
    <w:rsid w:val="00E30FF3"/>
    <w:rsid w:val="00E311E2"/>
    <w:rsid w:val="00E31878"/>
    <w:rsid w:val="00E319DA"/>
    <w:rsid w:val="00E3267E"/>
    <w:rsid w:val="00E3279F"/>
    <w:rsid w:val="00E3283E"/>
    <w:rsid w:val="00E3294F"/>
    <w:rsid w:val="00E32E2F"/>
    <w:rsid w:val="00E32F46"/>
    <w:rsid w:val="00E332BA"/>
    <w:rsid w:val="00E33819"/>
    <w:rsid w:val="00E338F1"/>
    <w:rsid w:val="00E34129"/>
    <w:rsid w:val="00E346DD"/>
    <w:rsid w:val="00E34A12"/>
    <w:rsid w:val="00E34FA1"/>
    <w:rsid w:val="00E35187"/>
    <w:rsid w:val="00E35A62"/>
    <w:rsid w:val="00E35BA1"/>
    <w:rsid w:val="00E35E19"/>
    <w:rsid w:val="00E35F3C"/>
    <w:rsid w:val="00E363F7"/>
    <w:rsid w:val="00E364B1"/>
    <w:rsid w:val="00E36A03"/>
    <w:rsid w:val="00E36C10"/>
    <w:rsid w:val="00E36CC5"/>
    <w:rsid w:val="00E36FA2"/>
    <w:rsid w:val="00E37962"/>
    <w:rsid w:val="00E37964"/>
    <w:rsid w:val="00E37A17"/>
    <w:rsid w:val="00E37A2E"/>
    <w:rsid w:val="00E37D60"/>
    <w:rsid w:val="00E37DF1"/>
    <w:rsid w:val="00E402B4"/>
    <w:rsid w:val="00E40323"/>
    <w:rsid w:val="00E40875"/>
    <w:rsid w:val="00E40A91"/>
    <w:rsid w:val="00E40BCD"/>
    <w:rsid w:val="00E4106D"/>
    <w:rsid w:val="00E4107C"/>
    <w:rsid w:val="00E41367"/>
    <w:rsid w:val="00E4138F"/>
    <w:rsid w:val="00E41778"/>
    <w:rsid w:val="00E419A0"/>
    <w:rsid w:val="00E41E30"/>
    <w:rsid w:val="00E41FE5"/>
    <w:rsid w:val="00E4237D"/>
    <w:rsid w:val="00E424E6"/>
    <w:rsid w:val="00E4299A"/>
    <w:rsid w:val="00E42BB6"/>
    <w:rsid w:val="00E43556"/>
    <w:rsid w:val="00E43571"/>
    <w:rsid w:val="00E4385F"/>
    <w:rsid w:val="00E438A9"/>
    <w:rsid w:val="00E4395F"/>
    <w:rsid w:val="00E43C56"/>
    <w:rsid w:val="00E43CB8"/>
    <w:rsid w:val="00E43DFF"/>
    <w:rsid w:val="00E44327"/>
    <w:rsid w:val="00E44380"/>
    <w:rsid w:val="00E443D5"/>
    <w:rsid w:val="00E4452F"/>
    <w:rsid w:val="00E44849"/>
    <w:rsid w:val="00E449C7"/>
    <w:rsid w:val="00E44CBE"/>
    <w:rsid w:val="00E44D7D"/>
    <w:rsid w:val="00E45158"/>
    <w:rsid w:val="00E45255"/>
    <w:rsid w:val="00E452BE"/>
    <w:rsid w:val="00E4536F"/>
    <w:rsid w:val="00E45BD3"/>
    <w:rsid w:val="00E45E12"/>
    <w:rsid w:val="00E46C86"/>
    <w:rsid w:val="00E46FA7"/>
    <w:rsid w:val="00E4760F"/>
    <w:rsid w:val="00E4786D"/>
    <w:rsid w:val="00E47934"/>
    <w:rsid w:val="00E47AF3"/>
    <w:rsid w:val="00E50020"/>
    <w:rsid w:val="00E50B1C"/>
    <w:rsid w:val="00E50C06"/>
    <w:rsid w:val="00E511EB"/>
    <w:rsid w:val="00E5137B"/>
    <w:rsid w:val="00E51615"/>
    <w:rsid w:val="00E51704"/>
    <w:rsid w:val="00E51B7E"/>
    <w:rsid w:val="00E51BF3"/>
    <w:rsid w:val="00E51D74"/>
    <w:rsid w:val="00E51FBB"/>
    <w:rsid w:val="00E52235"/>
    <w:rsid w:val="00E52924"/>
    <w:rsid w:val="00E52A21"/>
    <w:rsid w:val="00E52E4C"/>
    <w:rsid w:val="00E52E73"/>
    <w:rsid w:val="00E5304C"/>
    <w:rsid w:val="00E53291"/>
    <w:rsid w:val="00E53698"/>
    <w:rsid w:val="00E54230"/>
    <w:rsid w:val="00E54A04"/>
    <w:rsid w:val="00E55209"/>
    <w:rsid w:val="00E55215"/>
    <w:rsid w:val="00E5521E"/>
    <w:rsid w:val="00E555D7"/>
    <w:rsid w:val="00E557FD"/>
    <w:rsid w:val="00E5581A"/>
    <w:rsid w:val="00E55D58"/>
    <w:rsid w:val="00E5604A"/>
    <w:rsid w:val="00E562D8"/>
    <w:rsid w:val="00E5632C"/>
    <w:rsid w:val="00E565F6"/>
    <w:rsid w:val="00E56940"/>
    <w:rsid w:val="00E56CB3"/>
    <w:rsid w:val="00E56DCB"/>
    <w:rsid w:val="00E57C9B"/>
    <w:rsid w:val="00E602FD"/>
    <w:rsid w:val="00E605E8"/>
    <w:rsid w:val="00E60733"/>
    <w:rsid w:val="00E6090C"/>
    <w:rsid w:val="00E6099E"/>
    <w:rsid w:val="00E60B62"/>
    <w:rsid w:val="00E61380"/>
    <w:rsid w:val="00E61488"/>
    <w:rsid w:val="00E616F3"/>
    <w:rsid w:val="00E61855"/>
    <w:rsid w:val="00E61DD8"/>
    <w:rsid w:val="00E61F6A"/>
    <w:rsid w:val="00E62064"/>
    <w:rsid w:val="00E62193"/>
    <w:rsid w:val="00E624C3"/>
    <w:rsid w:val="00E62805"/>
    <w:rsid w:val="00E62D0D"/>
    <w:rsid w:val="00E6317D"/>
    <w:rsid w:val="00E632D7"/>
    <w:rsid w:val="00E63669"/>
    <w:rsid w:val="00E63C98"/>
    <w:rsid w:val="00E63E43"/>
    <w:rsid w:val="00E6445D"/>
    <w:rsid w:val="00E646A6"/>
    <w:rsid w:val="00E64BDB"/>
    <w:rsid w:val="00E64C6E"/>
    <w:rsid w:val="00E65790"/>
    <w:rsid w:val="00E65A4E"/>
    <w:rsid w:val="00E65BAF"/>
    <w:rsid w:val="00E66357"/>
    <w:rsid w:val="00E664A2"/>
    <w:rsid w:val="00E668C5"/>
    <w:rsid w:val="00E66D8F"/>
    <w:rsid w:val="00E6754B"/>
    <w:rsid w:val="00E678E9"/>
    <w:rsid w:val="00E6793B"/>
    <w:rsid w:val="00E70334"/>
    <w:rsid w:val="00E70337"/>
    <w:rsid w:val="00E70362"/>
    <w:rsid w:val="00E70574"/>
    <w:rsid w:val="00E7079F"/>
    <w:rsid w:val="00E70978"/>
    <w:rsid w:val="00E71158"/>
    <w:rsid w:val="00E71725"/>
    <w:rsid w:val="00E717C4"/>
    <w:rsid w:val="00E71C43"/>
    <w:rsid w:val="00E71EA8"/>
    <w:rsid w:val="00E72144"/>
    <w:rsid w:val="00E728E9"/>
    <w:rsid w:val="00E72BB7"/>
    <w:rsid w:val="00E72C69"/>
    <w:rsid w:val="00E72E14"/>
    <w:rsid w:val="00E73C10"/>
    <w:rsid w:val="00E740EA"/>
    <w:rsid w:val="00E742B7"/>
    <w:rsid w:val="00E74334"/>
    <w:rsid w:val="00E74499"/>
    <w:rsid w:val="00E74A10"/>
    <w:rsid w:val="00E74E27"/>
    <w:rsid w:val="00E75585"/>
    <w:rsid w:val="00E756D0"/>
    <w:rsid w:val="00E75A63"/>
    <w:rsid w:val="00E75BC7"/>
    <w:rsid w:val="00E75CC4"/>
    <w:rsid w:val="00E75D14"/>
    <w:rsid w:val="00E762E9"/>
    <w:rsid w:val="00E7640B"/>
    <w:rsid w:val="00E76C41"/>
    <w:rsid w:val="00E7787C"/>
    <w:rsid w:val="00E7789F"/>
    <w:rsid w:val="00E806B0"/>
    <w:rsid w:val="00E80A3F"/>
    <w:rsid w:val="00E80D89"/>
    <w:rsid w:val="00E81144"/>
    <w:rsid w:val="00E81BC8"/>
    <w:rsid w:val="00E81FBC"/>
    <w:rsid w:val="00E823B6"/>
    <w:rsid w:val="00E826A3"/>
    <w:rsid w:val="00E8274C"/>
    <w:rsid w:val="00E8282F"/>
    <w:rsid w:val="00E82A0C"/>
    <w:rsid w:val="00E82E4C"/>
    <w:rsid w:val="00E82FB5"/>
    <w:rsid w:val="00E83597"/>
    <w:rsid w:val="00E83A52"/>
    <w:rsid w:val="00E83EFB"/>
    <w:rsid w:val="00E84040"/>
    <w:rsid w:val="00E840C0"/>
    <w:rsid w:val="00E84354"/>
    <w:rsid w:val="00E844E9"/>
    <w:rsid w:val="00E84559"/>
    <w:rsid w:val="00E85029"/>
    <w:rsid w:val="00E85422"/>
    <w:rsid w:val="00E85762"/>
    <w:rsid w:val="00E85934"/>
    <w:rsid w:val="00E859A7"/>
    <w:rsid w:val="00E85D03"/>
    <w:rsid w:val="00E860C3"/>
    <w:rsid w:val="00E860D9"/>
    <w:rsid w:val="00E862E0"/>
    <w:rsid w:val="00E86582"/>
    <w:rsid w:val="00E86F9D"/>
    <w:rsid w:val="00E87527"/>
    <w:rsid w:val="00E87583"/>
    <w:rsid w:val="00E8774B"/>
    <w:rsid w:val="00E87790"/>
    <w:rsid w:val="00E87989"/>
    <w:rsid w:val="00E87B03"/>
    <w:rsid w:val="00E87E3B"/>
    <w:rsid w:val="00E90029"/>
    <w:rsid w:val="00E906D2"/>
    <w:rsid w:val="00E90AAA"/>
    <w:rsid w:val="00E90C57"/>
    <w:rsid w:val="00E90DCD"/>
    <w:rsid w:val="00E911EF"/>
    <w:rsid w:val="00E9124C"/>
    <w:rsid w:val="00E9127A"/>
    <w:rsid w:val="00E9128C"/>
    <w:rsid w:val="00E91593"/>
    <w:rsid w:val="00E91620"/>
    <w:rsid w:val="00E916DC"/>
    <w:rsid w:val="00E9186A"/>
    <w:rsid w:val="00E9187C"/>
    <w:rsid w:val="00E91DF5"/>
    <w:rsid w:val="00E91E2D"/>
    <w:rsid w:val="00E921F5"/>
    <w:rsid w:val="00E92646"/>
    <w:rsid w:val="00E92689"/>
    <w:rsid w:val="00E92AEE"/>
    <w:rsid w:val="00E92B0A"/>
    <w:rsid w:val="00E93C73"/>
    <w:rsid w:val="00E93E9F"/>
    <w:rsid w:val="00E944EC"/>
    <w:rsid w:val="00E9454A"/>
    <w:rsid w:val="00E94B86"/>
    <w:rsid w:val="00E953B0"/>
    <w:rsid w:val="00E954B2"/>
    <w:rsid w:val="00E95996"/>
    <w:rsid w:val="00E95AE1"/>
    <w:rsid w:val="00E96146"/>
    <w:rsid w:val="00E96202"/>
    <w:rsid w:val="00E962A8"/>
    <w:rsid w:val="00E962F8"/>
    <w:rsid w:val="00E9684C"/>
    <w:rsid w:val="00E96AA4"/>
    <w:rsid w:val="00E96EFF"/>
    <w:rsid w:val="00E9735A"/>
    <w:rsid w:val="00E97582"/>
    <w:rsid w:val="00E9793B"/>
    <w:rsid w:val="00E97C09"/>
    <w:rsid w:val="00E97D8D"/>
    <w:rsid w:val="00EA00F7"/>
    <w:rsid w:val="00EA0E91"/>
    <w:rsid w:val="00EA10D7"/>
    <w:rsid w:val="00EA1485"/>
    <w:rsid w:val="00EA1740"/>
    <w:rsid w:val="00EA1964"/>
    <w:rsid w:val="00EA1B3D"/>
    <w:rsid w:val="00EA22BB"/>
    <w:rsid w:val="00EA2595"/>
    <w:rsid w:val="00EA28E4"/>
    <w:rsid w:val="00EA2997"/>
    <w:rsid w:val="00EA2CC8"/>
    <w:rsid w:val="00EA310F"/>
    <w:rsid w:val="00EA3138"/>
    <w:rsid w:val="00EA370E"/>
    <w:rsid w:val="00EA377D"/>
    <w:rsid w:val="00EA3873"/>
    <w:rsid w:val="00EA3E5F"/>
    <w:rsid w:val="00EA3F12"/>
    <w:rsid w:val="00EA426C"/>
    <w:rsid w:val="00EA499E"/>
    <w:rsid w:val="00EA4A26"/>
    <w:rsid w:val="00EA4AA3"/>
    <w:rsid w:val="00EA4E51"/>
    <w:rsid w:val="00EA50AA"/>
    <w:rsid w:val="00EA5508"/>
    <w:rsid w:val="00EA5587"/>
    <w:rsid w:val="00EA5DD2"/>
    <w:rsid w:val="00EA5F78"/>
    <w:rsid w:val="00EA6460"/>
    <w:rsid w:val="00EA65B6"/>
    <w:rsid w:val="00EA65E9"/>
    <w:rsid w:val="00EA73D6"/>
    <w:rsid w:val="00EA782A"/>
    <w:rsid w:val="00EA789D"/>
    <w:rsid w:val="00EA7AAF"/>
    <w:rsid w:val="00EB001E"/>
    <w:rsid w:val="00EB057A"/>
    <w:rsid w:val="00EB05F9"/>
    <w:rsid w:val="00EB06F7"/>
    <w:rsid w:val="00EB0A54"/>
    <w:rsid w:val="00EB0ABA"/>
    <w:rsid w:val="00EB0BFB"/>
    <w:rsid w:val="00EB0DB2"/>
    <w:rsid w:val="00EB0DCF"/>
    <w:rsid w:val="00EB122C"/>
    <w:rsid w:val="00EB1341"/>
    <w:rsid w:val="00EB14AB"/>
    <w:rsid w:val="00EB2671"/>
    <w:rsid w:val="00EB267E"/>
    <w:rsid w:val="00EB283A"/>
    <w:rsid w:val="00EB2AAC"/>
    <w:rsid w:val="00EB3117"/>
    <w:rsid w:val="00EB32D5"/>
    <w:rsid w:val="00EB3363"/>
    <w:rsid w:val="00EB3670"/>
    <w:rsid w:val="00EB39FA"/>
    <w:rsid w:val="00EB3D25"/>
    <w:rsid w:val="00EB3D7A"/>
    <w:rsid w:val="00EB40F3"/>
    <w:rsid w:val="00EB41AD"/>
    <w:rsid w:val="00EB4578"/>
    <w:rsid w:val="00EB4D44"/>
    <w:rsid w:val="00EB4F59"/>
    <w:rsid w:val="00EB53E6"/>
    <w:rsid w:val="00EB54EC"/>
    <w:rsid w:val="00EB56D0"/>
    <w:rsid w:val="00EB5A7C"/>
    <w:rsid w:val="00EB5EF2"/>
    <w:rsid w:val="00EB5F38"/>
    <w:rsid w:val="00EB6463"/>
    <w:rsid w:val="00EB6B35"/>
    <w:rsid w:val="00EB6C9C"/>
    <w:rsid w:val="00EB7265"/>
    <w:rsid w:val="00EB73AB"/>
    <w:rsid w:val="00EB75DA"/>
    <w:rsid w:val="00EB7742"/>
    <w:rsid w:val="00EC0071"/>
    <w:rsid w:val="00EC00D0"/>
    <w:rsid w:val="00EC00E3"/>
    <w:rsid w:val="00EC0176"/>
    <w:rsid w:val="00EC0355"/>
    <w:rsid w:val="00EC0783"/>
    <w:rsid w:val="00EC08FD"/>
    <w:rsid w:val="00EC1197"/>
    <w:rsid w:val="00EC11F3"/>
    <w:rsid w:val="00EC12F6"/>
    <w:rsid w:val="00EC13FD"/>
    <w:rsid w:val="00EC2053"/>
    <w:rsid w:val="00EC209C"/>
    <w:rsid w:val="00EC2903"/>
    <w:rsid w:val="00EC2AA8"/>
    <w:rsid w:val="00EC2B4B"/>
    <w:rsid w:val="00EC2C19"/>
    <w:rsid w:val="00EC356B"/>
    <w:rsid w:val="00EC384C"/>
    <w:rsid w:val="00EC3C65"/>
    <w:rsid w:val="00EC4361"/>
    <w:rsid w:val="00EC478D"/>
    <w:rsid w:val="00EC4CD0"/>
    <w:rsid w:val="00EC4DFA"/>
    <w:rsid w:val="00EC5F9C"/>
    <w:rsid w:val="00EC6349"/>
    <w:rsid w:val="00EC6382"/>
    <w:rsid w:val="00EC656D"/>
    <w:rsid w:val="00EC6657"/>
    <w:rsid w:val="00EC67BA"/>
    <w:rsid w:val="00EC683A"/>
    <w:rsid w:val="00EC6866"/>
    <w:rsid w:val="00EC6984"/>
    <w:rsid w:val="00EC6FA7"/>
    <w:rsid w:val="00EC703D"/>
    <w:rsid w:val="00EC7B72"/>
    <w:rsid w:val="00EC7D00"/>
    <w:rsid w:val="00ED0750"/>
    <w:rsid w:val="00ED0B6E"/>
    <w:rsid w:val="00ED0C98"/>
    <w:rsid w:val="00ED116E"/>
    <w:rsid w:val="00ED17E4"/>
    <w:rsid w:val="00ED1FC6"/>
    <w:rsid w:val="00ED2068"/>
    <w:rsid w:val="00ED2137"/>
    <w:rsid w:val="00ED2221"/>
    <w:rsid w:val="00ED2398"/>
    <w:rsid w:val="00ED24A0"/>
    <w:rsid w:val="00ED274C"/>
    <w:rsid w:val="00ED28E9"/>
    <w:rsid w:val="00ED2B04"/>
    <w:rsid w:val="00ED2B9A"/>
    <w:rsid w:val="00ED2EFA"/>
    <w:rsid w:val="00ED3155"/>
    <w:rsid w:val="00ED3340"/>
    <w:rsid w:val="00ED3618"/>
    <w:rsid w:val="00ED36D2"/>
    <w:rsid w:val="00ED38D5"/>
    <w:rsid w:val="00ED3B33"/>
    <w:rsid w:val="00ED3CA4"/>
    <w:rsid w:val="00ED3EAE"/>
    <w:rsid w:val="00ED3F08"/>
    <w:rsid w:val="00ED4139"/>
    <w:rsid w:val="00ED4471"/>
    <w:rsid w:val="00ED47C7"/>
    <w:rsid w:val="00ED486B"/>
    <w:rsid w:val="00ED4988"/>
    <w:rsid w:val="00ED49CE"/>
    <w:rsid w:val="00ED4A04"/>
    <w:rsid w:val="00ED4BDF"/>
    <w:rsid w:val="00ED4C16"/>
    <w:rsid w:val="00ED4C2F"/>
    <w:rsid w:val="00ED4E8E"/>
    <w:rsid w:val="00ED4F7B"/>
    <w:rsid w:val="00ED503E"/>
    <w:rsid w:val="00ED5461"/>
    <w:rsid w:val="00ED5A8C"/>
    <w:rsid w:val="00ED5ACC"/>
    <w:rsid w:val="00ED5C09"/>
    <w:rsid w:val="00ED5E12"/>
    <w:rsid w:val="00ED5E92"/>
    <w:rsid w:val="00ED669E"/>
    <w:rsid w:val="00ED680F"/>
    <w:rsid w:val="00ED6A00"/>
    <w:rsid w:val="00ED6D15"/>
    <w:rsid w:val="00ED70A4"/>
    <w:rsid w:val="00ED71B2"/>
    <w:rsid w:val="00ED728A"/>
    <w:rsid w:val="00ED7981"/>
    <w:rsid w:val="00ED7982"/>
    <w:rsid w:val="00ED7985"/>
    <w:rsid w:val="00ED7A9A"/>
    <w:rsid w:val="00EE0322"/>
    <w:rsid w:val="00EE0486"/>
    <w:rsid w:val="00EE08FB"/>
    <w:rsid w:val="00EE174D"/>
    <w:rsid w:val="00EE1C4D"/>
    <w:rsid w:val="00EE2097"/>
    <w:rsid w:val="00EE23E1"/>
    <w:rsid w:val="00EE2646"/>
    <w:rsid w:val="00EE264C"/>
    <w:rsid w:val="00EE2771"/>
    <w:rsid w:val="00EE27FF"/>
    <w:rsid w:val="00EE2B2E"/>
    <w:rsid w:val="00EE2E40"/>
    <w:rsid w:val="00EE3050"/>
    <w:rsid w:val="00EE30FB"/>
    <w:rsid w:val="00EE37E6"/>
    <w:rsid w:val="00EE38A8"/>
    <w:rsid w:val="00EE3FC0"/>
    <w:rsid w:val="00EE4296"/>
    <w:rsid w:val="00EE443A"/>
    <w:rsid w:val="00EE4B82"/>
    <w:rsid w:val="00EE4BB2"/>
    <w:rsid w:val="00EE4FBC"/>
    <w:rsid w:val="00EE510D"/>
    <w:rsid w:val="00EE5285"/>
    <w:rsid w:val="00EE5529"/>
    <w:rsid w:val="00EE5875"/>
    <w:rsid w:val="00EE6AB5"/>
    <w:rsid w:val="00EE6F09"/>
    <w:rsid w:val="00EE756E"/>
    <w:rsid w:val="00EE78BF"/>
    <w:rsid w:val="00EE7F76"/>
    <w:rsid w:val="00EF0261"/>
    <w:rsid w:val="00EF095F"/>
    <w:rsid w:val="00EF0EBF"/>
    <w:rsid w:val="00EF0F4A"/>
    <w:rsid w:val="00EF1518"/>
    <w:rsid w:val="00EF159C"/>
    <w:rsid w:val="00EF18F8"/>
    <w:rsid w:val="00EF1D32"/>
    <w:rsid w:val="00EF1D61"/>
    <w:rsid w:val="00EF1FC8"/>
    <w:rsid w:val="00EF26CF"/>
    <w:rsid w:val="00EF2B40"/>
    <w:rsid w:val="00EF2BFC"/>
    <w:rsid w:val="00EF325A"/>
    <w:rsid w:val="00EF3552"/>
    <w:rsid w:val="00EF35DE"/>
    <w:rsid w:val="00EF3924"/>
    <w:rsid w:val="00EF3ECF"/>
    <w:rsid w:val="00EF405C"/>
    <w:rsid w:val="00EF41D2"/>
    <w:rsid w:val="00EF42DF"/>
    <w:rsid w:val="00EF45D9"/>
    <w:rsid w:val="00EF4FED"/>
    <w:rsid w:val="00EF57B9"/>
    <w:rsid w:val="00EF6033"/>
    <w:rsid w:val="00EF6495"/>
    <w:rsid w:val="00EF6505"/>
    <w:rsid w:val="00EF662F"/>
    <w:rsid w:val="00EF66E8"/>
    <w:rsid w:val="00EF6A7E"/>
    <w:rsid w:val="00EF6FEF"/>
    <w:rsid w:val="00EF7439"/>
    <w:rsid w:val="00EF7B4C"/>
    <w:rsid w:val="00EF7CCE"/>
    <w:rsid w:val="00EF7EC9"/>
    <w:rsid w:val="00F005F4"/>
    <w:rsid w:val="00F0061F"/>
    <w:rsid w:val="00F0094C"/>
    <w:rsid w:val="00F00A48"/>
    <w:rsid w:val="00F00E6A"/>
    <w:rsid w:val="00F0105F"/>
    <w:rsid w:val="00F0111F"/>
    <w:rsid w:val="00F01149"/>
    <w:rsid w:val="00F014C6"/>
    <w:rsid w:val="00F014C7"/>
    <w:rsid w:val="00F01545"/>
    <w:rsid w:val="00F018F0"/>
    <w:rsid w:val="00F01A70"/>
    <w:rsid w:val="00F01E77"/>
    <w:rsid w:val="00F022C3"/>
    <w:rsid w:val="00F023B0"/>
    <w:rsid w:val="00F0245E"/>
    <w:rsid w:val="00F0269D"/>
    <w:rsid w:val="00F026F0"/>
    <w:rsid w:val="00F02AA7"/>
    <w:rsid w:val="00F02BCB"/>
    <w:rsid w:val="00F037EB"/>
    <w:rsid w:val="00F038CC"/>
    <w:rsid w:val="00F03CB6"/>
    <w:rsid w:val="00F03D64"/>
    <w:rsid w:val="00F04023"/>
    <w:rsid w:val="00F04376"/>
    <w:rsid w:val="00F048D1"/>
    <w:rsid w:val="00F04AC7"/>
    <w:rsid w:val="00F0511D"/>
    <w:rsid w:val="00F0543F"/>
    <w:rsid w:val="00F05455"/>
    <w:rsid w:val="00F05C5B"/>
    <w:rsid w:val="00F05D87"/>
    <w:rsid w:val="00F05E5D"/>
    <w:rsid w:val="00F05E7E"/>
    <w:rsid w:val="00F0609F"/>
    <w:rsid w:val="00F06CD6"/>
    <w:rsid w:val="00F07174"/>
    <w:rsid w:val="00F074CE"/>
    <w:rsid w:val="00F0776D"/>
    <w:rsid w:val="00F077F6"/>
    <w:rsid w:val="00F0797E"/>
    <w:rsid w:val="00F07A65"/>
    <w:rsid w:val="00F07B34"/>
    <w:rsid w:val="00F07B6A"/>
    <w:rsid w:val="00F07D0E"/>
    <w:rsid w:val="00F07F9B"/>
    <w:rsid w:val="00F103CB"/>
    <w:rsid w:val="00F10B78"/>
    <w:rsid w:val="00F1101A"/>
    <w:rsid w:val="00F11205"/>
    <w:rsid w:val="00F1145D"/>
    <w:rsid w:val="00F118D7"/>
    <w:rsid w:val="00F1191A"/>
    <w:rsid w:val="00F11F0B"/>
    <w:rsid w:val="00F121B9"/>
    <w:rsid w:val="00F1262C"/>
    <w:rsid w:val="00F12640"/>
    <w:rsid w:val="00F128F0"/>
    <w:rsid w:val="00F12963"/>
    <w:rsid w:val="00F12A37"/>
    <w:rsid w:val="00F12AEA"/>
    <w:rsid w:val="00F12E89"/>
    <w:rsid w:val="00F12F68"/>
    <w:rsid w:val="00F133BC"/>
    <w:rsid w:val="00F13443"/>
    <w:rsid w:val="00F134CF"/>
    <w:rsid w:val="00F1358E"/>
    <w:rsid w:val="00F138BE"/>
    <w:rsid w:val="00F13F19"/>
    <w:rsid w:val="00F13FD5"/>
    <w:rsid w:val="00F14289"/>
    <w:rsid w:val="00F144CF"/>
    <w:rsid w:val="00F14687"/>
    <w:rsid w:val="00F1497B"/>
    <w:rsid w:val="00F14A88"/>
    <w:rsid w:val="00F14D28"/>
    <w:rsid w:val="00F14E47"/>
    <w:rsid w:val="00F15122"/>
    <w:rsid w:val="00F153A2"/>
    <w:rsid w:val="00F15513"/>
    <w:rsid w:val="00F15E08"/>
    <w:rsid w:val="00F15E40"/>
    <w:rsid w:val="00F15E9C"/>
    <w:rsid w:val="00F160DC"/>
    <w:rsid w:val="00F1641D"/>
    <w:rsid w:val="00F16D28"/>
    <w:rsid w:val="00F16D71"/>
    <w:rsid w:val="00F16F6B"/>
    <w:rsid w:val="00F170C0"/>
    <w:rsid w:val="00F170E0"/>
    <w:rsid w:val="00F17431"/>
    <w:rsid w:val="00F17683"/>
    <w:rsid w:val="00F17CB2"/>
    <w:rsid w:val="00F20126"/>
    <w:rsid w:val="00F209EE"/>
    <w:rsid w:val="00F20A4B"/>
    <w:rsid w:val="00F20CEE"/>
    <w:rsid w:val="00F20D8C"/>
    <w:rsid w:val="00F21064"/>
    <w:rsid w:val="00F217BA"/>
    <w:rsid w:val="00F217E6"/>
    <w:rsid w:val="00F218B1"/>
    <w:rsid w:val="00F21B99"/>
    <w:rsid w:val="00F21D5D"/>
    <w:rsid w:val="00F21DE1"/>
    <w:rsid w:val="00F222F4"/>
    <w:rsid w:val="00F22306"/>
    <w:rsid w:val="00F22330"/>
    <w:rsid w:val="00F22392"/>
    <w:rsid w:val="00F22421"/>
    <w:rsid w:val="00F228C8"/>
    <w:rsid w:val="00F22D9F"/>
    <w:rsid w:val="00F236C3"/>
    <w:rsid w:val="00F24107"/>
    <w:rsid w:val="00F246D7"/>
    <w:rsid w:val="00F24AD2"/>
    <w:rsid w:val="00F24AE1"/>
    <w:rsid w:val="00F24C83"/>
    <w:rsid w:val="00F24E83"/>
    <w:rsid w:val="00F24EF4"/>
    <w:rsid w:val="00F24F7D"/>
    <w:rsid w:val="00F2523C"/>
    <w:rsid w:val="00F25F4C"/>
    <w:rsid w:val="00F26BB3"/>
    <w:rsid w:val="00F2754B"/>
    <w:rsid w:val="00F27B3A"/>
    <w:rsid w:val="00F27CD8"/>
    <w:rsid w:val="00F303D1"/>
    <w:rsid w:val="00F304F3"/>
    <w:rsid w:val="00F3081B"/>
    <w:rsid w:val="00F309E5"/>
    <w:rsid w:val="00F30C2B"/>
    <w:rsid w:val="00F30D07"/>
    <w:rsid w:val="00F30F6E"/>
    <w:rsid w:val="00F3115A"/>
    <w:rsid w:val="00F314C7"/>
    <w:rsid w:val="00F31508"/>
    <w:rsid w:val="00F31627"/>
    <w:rsid w:val="00F31F38"/>
    <w:rsid w:val="00F320B9"/>
    <w:rsid w:val="00F32154"/>
    <w:rsid w:val="00F326B6"/>
    <w:rsid w:val="00F32E3A"/>
    <w:rsid w:val="00F32E82"/>
    <w:rsid w:val="00F33457"/>
    <w:rsid w:val="00F33827"/>
    <w:rsid w:val="00F33F3B"/>
    <w:rsid w:val="00F33F6B"/>
    <w:rsid w:val="00F34096"/>
    <w:rsid w:val="00F3418C"/>
    <w:rsid w:val="00F34556"/>
    <w:rsid w:val="00F34A59"/>
    <w:rsid w:val="00F34B65"/>
    <w:rsid w:val="00F352CA"/>
    <w:rsid w:val="00F35A6F"/>
    <w:rsid w:val="00F35AF9"/>
    <w:rsid w:val="00F35BAA"/>
    <w:rsid w:val="00F361C5"/>
    <w:rsid w:val="00F3677E"/>
    <w:rsid w:val="00F36B15"/>
    <w:rsid w:val="00F37093"/>
    <w:rsid w:val="00F370F1"/>
    <w:rsid w:val="00F375C6"/>
    <w:rsid w:val="00F3760D"/>
    <w:rsid w:val="00F3798E"/>
    <w:rsid w:val="00F37C07"/>
    <w:rsid w:val="00F37C9C"/>
    <w:rsid w:val="00F37E0A"/>
    <w:rsid w:val="00F400F7"/>
    <w:rsid w:val="00F409EF"/>
    <w:rsid w:val="00F40B24"/>
    <w:rsid w:val="00F40EA6"/>
    <w:rsid w:val="00F40EBE"/>
    <w:rsid w:val="00F4161B"/>
    <w:rsid w:val="00F41687"/>
    <w:rsid w:val="00F419B8"/>
    <w:rsid w:val="00F419CC"/>
    <w:rsid w:val="00F41BCA"/>
    <w:rsid w:val="00F41D4E"/>
    <w:rsid w:val="00F41DDF"/>
    <w:rsid w:val="00F41FB3"/>
    <w:rsid w:val="00F420E0"/>
    <w:rsid w:val="00F42825"/>
    <w:rsid w:val="00F42CDB"/>
    <w:rsid w:val="00F42F77"/>
    <w:rsid w:val="00F43049"/>
    <w:rsid w:val="00F431B6"/>
    <w:rsid w:val="00F432C4"/>
    <w:rsid w:val="00F43419"/>
    <w:rsid w:val="00F43AD6"/>
    <w:rsid w:val="00F4430F"/>
    <w:rsid w:val="00F444CF"/>
    <w:rsid w:val="00F44657"/>
    <w:rsid w:val="00F449F3"/>
    <w:rsid w:val="00F44C24"/>
    <w:rsid w:val="00F44C3F"/>
    <w:rsid w:val="00F44E73"/>
    <w:rsid w:val="00F45107"/>
    <w:rsid w:val="00F4592F"/>
    <w:rsid w:val="00F45E9F"/>
    <w:rsid w:val="00F46024"/>
    <w:rsid w:val="00F4651A"/>
    <w:rsid w:val="00F467D7"/>
    <w:rsid w:val="00F46857"/>
    <w:rsid w:val="00F4687D"/>
    <w:rsid w:val="00F46B3A"/>
    <w:rsid w:val="00F47586"/>
    <w:rsid w:val="00F47DF2"/>
    <w:rsid w:val="00F47F16"/>
    <w:rsid w:val="00F502E1"/>
    <w:rsid w:val="00F5040B"/>
    <w:rsid w:val="00F512D7"/>
    <w:rsid w:val="00F516A1"/>
    <w:rsid w:val="00F521B9"/>
    <w:rsid w:val="00F52B6D"/>
    <w:rsid w:val="00F52BDD"/>
    <w:rsid w:val="00F52FF6"/>
    <w:rsid w:val="00F5379B"/>
    <w:rsid w:val="00F53870"/>
    <w:rsid w:val="00F5390D"/>
    <w:rsid w:val="00F53D61"/>
    <w:rsid w:val="00F53F4B"/>
    <w:rsid w:val="00F53F96"/>
    <w:rsid w:val="00F540AF"/>
    <w:rsid w:val="00F541B4"/>
    <w:rsid w:val="00F54249"/>
    <w:rsid w:val="00F54467"/>
    <w:rsid w:val="00F5480B"/>
    <w:rsid w:val="00F54DF6"/>
    <w:rsid w:val="00F5507C"/>
    <w:rsid w:val="00F550D4"/>
    <w:rsid w:val="00F551DB"/>
    <w:rsid w:val="00F55420"/>
    <w:rsid w:val="00F557A7"/>
    <w:rsid w:val="00F558AC"/>
    <w:rsid w:val="00F55E0F"/>
    <w:rsid w:val="00F55ED7"/>
    <w:rsid w:val="00F56308"/>
    <w:rsid w:val="00F564A5"/>
    <w:rsid w:val="00F56933"/>
    <w:rsid w:val="00F56984"/>
    <w:rsid w:val="00F56CDA"/>
    <w:rsid w:val="00F578AB"/>
    <w:rsid w:val="00F5797B"/>
    <w:rsid w:val="00F57993"/>
    <w:rsid w:val="00F600D6"/>
    <w:rsid w:val="00F601DA"/>
    <w:rsid w:val="00F6029F"/>
    <w:rsid w:val="00F60311"/>
    <w:rsid w:val="00F60519"/>
    <w:rsid w:val="00F60FAA"/>
    <w:rsid w:val="00F6204A"/>
    <w:rsid w:val="00F6233E"/>
    <w:rsid w:val="00F6257A"/>
    <w:rsid w:val="00F625DA"/>
    <w:rsid w:val="00F6268C"/>
    <w:rsid w:val="00F6319C"/>
    <w:rsid w:val="00F63A96"/>
    <w:rsid w:val="00F63AF5"/>
    <w:rsid w:val="00F63BAC"/>
    <w:rsid w:val="00F63F6A"/>
    <w:rsid w:val="00F6413A"/>
    <w:rsid w:val="00F64B4F"/>
    <w:rsid w:val="00F65299"/>
    <w:rsid w:val="00F652A9"/>
    <w:rsid w:val="00F652BB"/>
    <w:rsid w:val="00F65380"/>
    <w:rsid w:val="00F65549"/>
    <w:rsid w:val="00F65692"/>
    <w:rsid w:val="00F656DB"/>
    <w:rsid w:val="00F6589A"/>
    <w:rsid w:val="00F65AD3"/>
    <w:rsid w:val="00F65E9B"/>
    <w:rsid w:val="00F6636E"/>
    <w:rsid w:val="00F663EA"/>
    <w:rsid w:val="00F66A33"/>
    <w:rsid w:val="00F66AE8"/>
    <w:rsid w:val="00F66F48"/>
    <w:rsid w:val="00F670E9"/>
    <w:rsid w:val="00F67186"/>
    <w:rsid w:val="00F67CF0"/>
    <w:rsid w:val="00F67D91"/>
    <w:rsid w:val="00F70490"/>
    <w:rsid w:val="00F70BE8"/>
    <w:rsid w:val="00F70D99"/>
    <w:rsid w:val="00F70F9D"/>
    <w:rsid w:val="00F7102B"/>
    <w:rsid w:val="00F7145D"/>
    <w:rsid w:val="00F71F43"/>
    <w:rsid w:val="00F72022"/>
    <w:rsid w:val="00F72332"/>
    <w:rsid w:val="00F728B9"/>
    <w:rsid w:val="00F72946"/>
    <w:rsid w:val="00F72BE6"/>
    <w:rsid w:val="00F72C1A"/>
    <w:rsid w:val="00F72CE1"/>
    <w:rsid w:val="00F7321B"/>
    <w:rsid w:val="00F73387"/>
    <w:rsid w:val="00F73AC5"/>
    <w:rsid w:val="00F73B1B"/>
    <w:rsid w:val="00F73DDD"/>
    <w:rsid w:val="00F74D2A"/>
    <w:rsid w:val="00F74EB6"/>
    <w:rsid w:val="00F753ED"/>
    <w:rsid w:val="00F755F0"/>
    <w:rsid w:val="00F75735"/>
    <w:rsid w:val="00F75A17"/>
    <w:rsid w:val="00F75E2A"/>
    <w:rsid w:val="00F76854"/>
    <w:rsid w:val="00F76B2C"/>
    <w:rsid w:val="00F76B5D"/>
    <w:rsid w:val="00F76BFD"/>
    <w:rsid w:val="00F76E3C"/>
    <w:rsid w:val="00F76FBF"/>
    <w:rsid w:val="00F7728F"/>
    <w:rsid w:val="00F77623"/>
    <w:rsid w:val="00F777EA"/>
    <w:rsid w:val="00F77A1B"/>
    <w:rsid w:val="00F77BCD"/>
    <w:rsid w:val="00F80251"/>
    <w:rsid w:val="00F803C8"/>
    <w:rsid w:val="00F80415"/>
    <w:rsid w:val="00F804BD"/>
    <w:rsid w:val="00F806FB"/>
    <w:rsid w:val="00F80A62"/>
    <w:rsid w:val="00F810D7"/>
    <w:rsid w:val="00F813D7"/>
    <w:rsid w:val="00F81732"/>
    <w:rsid w:val="00F81E92"/>
    <w:rsid w:val="00F81EA4"/>
    <w:rsid w:val="00F824DD"/>
    <w:rsid w:val="00F828C7"/>
    <w:rsid w:val="00F82C6E"/>
    <w:rsid w:val="00F82C75"/>
    <w:rsid w:val="00F82CA5"/>
    <w:rsid w:val="00F82CE5"/>
    <w:rsid w:val="00F82F3E"/>
    <w:rsid w:val="00F8338E"/>
    <w:rsid w:val="00F835BD"/>
    <w:rsid w:val="00F83693"/>
    <w:rsid w:val="00F83DEF"/>
    <w:rsid w:val="00F84EF4"/>
    <w:rsid w:val="00F8596B"/>
    <w:rsid w:val="00F867AC"/>
    <w:rsid w:val="00F86A32"/>
    <w:rsid w:val="00F86B66"/>
    <w:rsid w:val="00F87317"/>
    <w:rsid w:val="00F8743A"/>
    <w:rsid w:val="00F8777F"/>
    <w:rsid w:val="00F8797C"/>
    <w:rsid w:val="00F900A7"/>
    <w:rsid w:val="00F904AF"/>
    <w:rsid w:val="00F90E8F"/>
    <w:rsid w:val="00F91230"/>
    <w:rsid w:val="00F9150A"/>
    <w:rsid w:val="00F91DBC"/>
    <w:rsid w:val="00F91F0C"/>
    <w:rsid w:val="00F92256"/>
    <w:rsid w:val="00F9278B"/>
    <w:rsid w:val="00F92947"/>
    <w:rsid w:val="00F92BB5"/>
    <w:rsid w:val="00F92BD3"/>
    <w:rsid w:val="00F92D9F"/>
    <w:rsid w:val="00F92FAE"/>
    <w:rsid w:val="00F932F3"/>
    <w:rsid w:val="00F9376C"/>
    <w:rsid w:val="00F93C43"/>
    <w:rsid w:val="00F94023"/>
    <w:rsid w:val="00F940C8"/>
    <w:rsid w:val="00F940F3"/>
    <w:rsid w:val="00F9410A"/>
    <w:rsid w:val="00F9423B"/>
    <w:rsid w:val="00F9431D"/>
    <w:rsid w:val="00F94456"/>
    <w:rsid w:val="00F946E5"/>
    <w:rsid w:val="00F947CD"/>
    <w:rsid w:val="00F94A8F"/>
    <w:rsid w:val="00F94ACE"/>
    <w:rsid w:val="00F94FE5"/>
    <w:rsid w:val="00F95288"/>
    <w:rsid w:val="00F95381"/>
    <w:rsid w:val="00F955DD"/>
    <w:rsid w:val="00F95B0E"/>
    <w:rsid w:val="00F962FA"/>
    <w:rsid w:val="00F96E31"/>
    <w:rsid w:val="00F96F61"/>
    <w:rsid w:val="00F9793A"/>
    <w:rsid w:val="00F97B98"/>
    <w:rsid w:val="00F97BEB"/>
    <w:rsid w:val="00FA0125"/>
    <w:rsid w:val="00FA021D"/>
    <w:rsid w:val="00FA0536"/>
    <w:rsid w:val="00FA059D"/>
    <w:rsid w:val="00FA07D2"/>
    <w:rsid w:val="00FA0E04"/>
    <w:rsid w:val="00FA119F"/>
    <w:rsid w:val="00FA13BA"/>
    <w:rsid w:val="00FA1A83"/>
    <w:rsid w:val="00FA1EE6"/>
    <w:rsid w:val="00FA1FD6"/>
    <w:rsid w:val="00FA2612"/>
    <w:rsid w:val="00FA263B"/>
    <w:rsid w:val="00FA2774"/>
    <w:rsid w:val="00FA29B0"/>
    <w:rsid w:val="00FA2D94"/>
    <w:rsid w:val="00FA2EE6"/>
    <w:rsid w:val="00FA2F56"/>
    <w:rsid w:val="00FA30C8"/>
    <w:rsid w:val="00FA3239"/>
    <w:rsid w:val="00FA345B"/>
    <w:rsid w:val="00FA3707"/>
    <w:rsid w:val="00FA37CE"/>
    <w:rsid w:val="00FA3FDF"/>
    <w:rsid w:val="00FA40E1"/>
    <w:rsid w:val="00FA43EE"/>
    <w:rsid w:val="00FA442D"/>
    <w:rsid w:val="00FA47C8"/>
    <w:rsid w:val="00FA513F"/>
    <w:rsid w:val="00FA6795"/>
    <w:rsid w:val="00FA6BF0"/>
    <w:rsid w:val="00FA6D98"/>
    <w:rsid w:val="00FA7280"/>
    <w:rsid w:val="00FA75AF"/>
    <w:rsid w:val="00FB02D9"/>
    <w:rsid w:val="00FB02F8"/>
    <w:rsid w:val="00FB06B8"/>
    <w:rsid w:val="00FB08A8"/>
    <w:rsid w:val="00FB0F37"/>
    <w:rsid w:val="00FB0FB6"/>
    <w:rsid w:val="00FB1897"/>
    <w:rsid w:val="00FB1EFF"/>
    <w:rsid w:val="00FB2170"/>
    <w:rsid w:val="00FB2307"/>
    <w:rsid w:val="00FB2B2A"/>
    <w:rsid w:val="00FB2D35"/>
    <w:rsid w:val="00FB2D8F"/>
    <w:rsid w:val="00FB305E"/>
    <w:rsid w:val="00FB3357"/>
    <w:rsid w:val="00FB3431"/>
    <w:rsid w:val="00FB370C"/>
    <w:rsid w:val="00FB376C"/>
    <w:rsid w:val="00FB3D24"/>
    <w:rsid w:val="00FB3DDE"/>
    <w:rsid w:val="00FB3E2E"/>
    <w:rsid w:val="00FB4193"/>
    <w:rsid w:val="00FB4197"/>
    <w:rsid w:val="00FB4371"/>
    <w:rsid w:val="00FB4E76"/>
    <w:rsid w:val="00FB5338"/>
    <w:rsid w:val="00FB56C6"/>
    <w:rsid w:val="00FB56DC"/>
    <w:rsid w:val="00FB6509"/>
    <w:rsid w:val="00FB6543"/>
    <w:rsid w:val="00FB67A3"/>
    <w:rsid w:val="00FB6840"/>
    <w:rsid w:val="00FB7034"/>
    <w:rsid w:val="00FB77FB"/>
    <w:rsid w:val="00FB78DF"/>
    <w:rsid w:val="00FB7CE5"/>
    <w:rsid w:val="00FB7E47"/>
    <w:rsid w:val="00FC0421"/>
    <w:rsid w:val="00FC0504"/>
    <w:rsid w:val="00FC069C"/>
    <w:rsid w:val="00FC0A94"/>
    <w:rsid w:val="00FC0BE7"/>
    <w:rsid w:val="00FC1922"/>
    <w:rsid w:val="00FC1CEC"/>
    <w:rsid w:val="00FC1E13"/>
    <w:rsid w:val="00FC2475"/>
    <w:rsid w:val="00FC247D"/>
    <w:rsid w:val="00FC25B3"/>
    <w:rsid w:val="00FC361B"/>
    <w:rsid w:val="00FC3670"/>
    <w:rsid w:val="00FC3824"/>
    <w:rsid w:val="00FC3B3E"/>
    <w:rsid w:val="00FC3E54"/>
    <w:rsid w:val="00FC3FF8"/>
    <w:rsid w:val="00FC48B9"/>
    <w:rsid w:val="00FC4C5E"/>
    <w:rsid w:val="00FC4CFF"/>
    <w:rsid w:val="00FC53FD"/>
    <w:rsid w:val="00FC5772"/>
    <w:rsid w:val="00FC580E"/>
    <w:rsid w:val="00FC58FE"/>
    <w:rsid w:val="00FC5E61"/>
    <w:rsid w:val="00FC61B9"/>
    <w:rsid w:val="00FC6659"/>
    <w:rsid w:val="00FC668F"/>
    <w:rsid w:val="00FC6AAC"/>
    <w:rsid w:val="00FC6DD7"/>
    <w:rsid w:val="00FC700B"/>
    <w:rsid w:val="00FC7161"/>
    <w:rsid w:val="00FC7199"/>
    <w:rsid w:val="00FC7566"/>
    <w:rsid w:val="00FC7C38"/>
    <w:rsid w:val="00FC7F4B"/>
    <w:rsid w:val="00FD06C8"/>
    <w:rsid w:val="00FD073B"/>
    <w:rsid w:val="00FD08FB"/>
    <w:rsid w:val="00FD0D11"/>
    <w:rsid w:val="00FD11F9"/>
    <w:rsid w:val="00FD1322"/>
    <w:rsid w:val="00FD14E4"/>
    <w:rsid w:val="00FD1CB6"/>
    <w:rsid w:val="00FD1FF5"/>
    <w:rsid w:val="00FD2BC6"/>
    <w:rsid w:val="00FD30B1"/>
    <w:rsid w:val="00FD31B9"/>
    <w:rsid w:val="00FD31F0"/>
    <w:rsid w:val="00FD33B5"/>
    <w:rsid w:val="00FD357A"/>
    <w:rsid w:val="00FD3589"/>
    <w:rsid w:val="00FD3612"/>
    <w:rsid w:val="00FD37AF"/>
    <w:rsid w:val="00FD3860"/>
    <w:rsid w:val="00FD420E"/>
    <w:rsid w:val="00FD4259"/>
    <w:rsid w:val="00FD4274"/>
    <w:rsid w:val="00FD45FC"/>
    <w:rsid w:val="00FD4DC0"/>
    <w:rsid w:val="00FD4F2C"/>
    <w:rsid w:val="00FD5A92"/>
    <w:rsid w:val="00FD5D62"/>
    <w:rsid w:val="00FD6134"/>
    <w:rsid w:val="00FD62F2"/>
    <w:rsid w:val="00FD6526"/>
    <w:rsid w:val="00FD6542"/>
    <w:rsid w:val="00FD68E7"/>
    <w:rsid w:val="00FD68FF"/>
    <w:rsid w:val="00FD6ACC"/>
    <w:rsid w:val="00FD6B0E"/>
    <w:rsid w:val="00FD6B9E"/>
    <w:rsid w:val="00FD7048"/>
    <w:rsid w:val="00FD7391"/>
    <w:rsid w:val="00FD76DF"/>
    <w:rsid w:val="00FD79FE"/>
    <w:rsid w:val="00FD7B35"/>
    <w:rsid w:val="00FE010E"/>
    <w:rsid w:val="00FE0DFE"/>
    <w:rsid w:val="00FE0F24"/>
    <w:rsid w:val="00FE0F48"/>
    <w:rsid w:val="00FE0FF1"/>
    <w:rsid w:val="00FE1A84"/>
    <w:rsid w:val="00FE2127"/>
    <w:rsid w:val="00FE21F5"/>
    <w:rsid w:val="00FE2288"/>
    <w:rsid w:val="00FE236B"/>
    <w:rsid w:val="00FE23DC"/>
    <w:rsid w:val="00FE27D6"/>
    <w:rsid w:val="00FE28CD"/>
    <w:rsid w:val="00FE2C6E"/>
    <w:rsid w:val="00FE2ECD"/>
    <w:rsid w:val="00FE2F04"/>
    <w:rsid w:val="00FE387A"/>
    <w:rsid w:val="00FE3E87"/>
    <w:rsid w:val="00FE3E88"/>
    <w:rsid w:val="00FE3FE6"/>
    <w:rsid w:val="00FE42C6"/>
    <w:rsid w:val="00FE4329"/>
    <w:rsid w:val="00FE43EB"/>
    <w:rsid w:val="00FE45EF"/>
    <w:rsid w:val="00FE4A11"/>
    <w:rsid w:val="00FE50E4"/>
    <w:rsid w:val="00FE56CA"/>
    <w:rsid w:val="00FE576E"/>
    <w:rsid w:val="00FE58F2"/>
    <w:rsid w:val="00FE5C2D"/>
    <w:rsid w:val="00FE5C4F"/>
    <w:rsid w:val="00FE625E"/>
    <w:rsid w:val="00FE6324"/>
    <w:rsid w:val="00FE63C6"/>
    <w:rsid w:val="00FE6E72"/>
    <w:rsid w:val="00FE6EDD"/>
    <w:rsid w:val="00FE6FE5"/>
    <w:rsid w:val="00FE74E5"/>
    <w:rsid w:val="00FE75EA"/>
    <w:rsid w:val="00FE7725"/>
    <w:rsid w:val="00FE77C1"/>
    <w:rsid w:val="00FE78A0"/>
    <w:rsid w:val="00FF004C"/>
    <w:rsid w:val="00FF0215"/>
    <w:rsid w:val="00FF0AE7"/>
    <w:rsid w:val="00FF0C66"/>
    <w:rsid w:val="00FF0C7C"/>
    <w:rsid w:val="00FF0DF9"/>
    <w:rsid w:val="00FF0EA7"/>
    <w:rsid w:val="00FF0ECF"/>
    <w:rsid w:val="00FF1663"/>
    <w:rsid w:val="00FF1676"/>
    <w:rsid w:val="00FF1ABB"/>
    <w:rsid w:val="00FF1B98"/>
    <w:rsid w:val="00FF2137"/>
    <w:rsid w:val="00FF23E4"/>
    <w:rsid w:val="00FF2435"/>
    <w:rsid w:val="00FF24F0"/>
    <w:rsid w:val="00FF289B"/>
    <w:rsid w:val="00FF28F3"/>
    <w:rsid w:val="00FF29D7"/>
    <w:rsid w:val="00FF2A5B"/>
    <w:rsid w:val="00FF2B8B"/>
    <w:rsid w:val="00FF30CD"/>
    <w:rsid w:val="00FF34C8"/>
    <w:rsid w:val="00FF34F2"/>
    <w:rsid w:val="00FF3D2A"/>
    <w:rsid w:val="00FF3F93"/>
    <w:rsid w:val="00FF4049"/>
    <w:rsid w:val="00FF40E0"/>
    <w:rsid w:val="00FF426B"/>
    <w:rsid w:val="00FF4598"/>
    <w:rsid w:val="00FF4D55"/>
    <w:rsid w:val="00FF5D7E"/>
    <w:rsid w:val="00FF6064"/>
    <w:rsid w:val="00FF6346"/>
    <w:rsid w:val="00FF6384"/>
    <w:rsid w:val="00FF645B"/>
    <w:rsid w:val="00FF6A34"/>
    <w:rsid w:val="00FF6A9F"/>
    <w:rsid w:val="00FF6AB1"/>
    <w:rsid w:val="00FF6C33"/>
    <w:rsid w:val="00FF77FB"/>
    <w:rsid w:val="00FF7829"/>
    <w:rsid w:val="00FF79A8"/>
    <w:rsid w:val="00FF7A9F"/>
    <w:rsid w:val="010420BE"/>
    <w:rsid w:val="0106D891"/>
    <w:rsid w:val="010A2E87"/>
    <w:rsid w:val="010E01F6"/>
    <w:rsid w:val="011F656D"/>
    <w:rsid w:val="012ADCF4"/>
    <w:rsid w:val="013EE40B"/>
    <w:rsid w:val="01405423"/>
    <w:rsid w:val="0141F8D0"/>
    <w:rsid w:val="01489198"/>
    <w:rsid w:val="01606AB9"/>
    <w:rsid w:val="01829D0E"/>
    <w:rsid w:val="0187E551"/>
    <w:rsid w:val="0193EBFB"/>
    <w:rsid w:val="01C479E3"/>
    <w:rsid w:val="01EEA041"/>
    <w:rsid w:val="01EEA7CA"/>
    <w:rsid w:val="01F6627F"/>
    <w:rsid w:val="01FF0328"/>
    <w:rsid w:val="02031562"/>
    <w:rsid w:val="022FB673"/>
    <w:rsid w:val="024BEEC8"/>
    <w:rsid w:val="024E1273"/>
    <w:rsid w:val="025D9D46"/>
    <w:rsid w:val="02A3BF6E"/>
    <w:rsid w:val="02A91F60"/>
    <w:rsid w:val="02AB4783"/>
    <w:rsid w:val="02D42F50"/>
    <w:rsid w:val="02FB1296"/>
    <w:rsid w:val="0316513A"/>
    <w:rsid w:val="035BB177"/>
    <w:rsid w:val="036AE570"/>
    <w:rsid w:val="0379CA4D"/>
    <w:rsid w:val="038DC425"/>
    <w:rsid w:val="03BAB723"/>
    <w:rsid w:val="03BBD5D0"/>
    <w:rsid w:val="03BE9179"/>
    <w:rsid w:val="03C3E08F"/>
    <w:rsid w:val="03CDAFC9"/>
    <w:rsid w:val="03D5CF25"/>
    <w:rsid w:val="03DBE494"/>
    <w:rsid w:val="03FB65E5"/>
    <w:rsid w:val="04038049"/>
    <w:rsid w:val="041824AF"/>
    <w:rsid w:val="041EA596"/>
    <w:rsid w:val="0430BC7B"/>
    <w:rsid w:val="04413EE0"/>
    <w:rsid w:val="0449E889"/>
    <w:rsid w:val="0454A525"/>
    <w:rsid w:val="045D5355"/>
    <w:rsid w:val="045FF2CF"/>
    <w:rsid w:val="0466A753"/>
    <w:rsid w:val="046C9B1A"/>
    <w:rsid w:val="046D01C5"/>
    <w:rsid w:val="0492755F"/>
    <w:rsid w:val="04B4AE16"/>
    <w:rsid w:val="04EDA6F3"/>
    <w:rsid w:val="04FC1C8A"/>
    <w:rsid w:val="05251A97"/>
    <w:rsid w:val="0533886A"/>
    <w:rsid w:val="05661577"/>
    <w:rsid w:val="0570C489"/>
    <w:rsid w:val="058B7D10"/>
    <w:rsid w:val="058EEF26"/>
    <w:rsid w:val="059E461C"/>
    <w:rsid w:val="05A44100"/>
    <w:rsid w:val="05AD04A4"/>
    <w:rsid w:val="05B2B0F0"/>
    <w:rsid w:val="05B6C946"/>
    <w:rsid w:val="05C221F2"/>
    <w:rsid w:val="05C6E412"/>
    <w:rsid w:val="05F49CF8"/>
    <w:rsid w:val="05F85A0D"/>
    <w:rsid w:val="0606A621"/>
    <w:rsid w:val="060CCC31"/>
    <w:rsid w:val="0616A66F"/>
    <w:rsid w:val="064A894B"/>
    <w:rsid w:val="065AC8F6"/>
    <w:rsid w:val="06608412"/>
    <w:rsid w:val="066A5390"/>
    <w:rsid w:val="0690ED86"/>
    <w:rsid w:val="069AC67D"/>
    <w:rsid w:val="06AC9B78"/>
    <w:rsid w:val="06EB8A9A"/>
    <w:rsid w:val="070A370A"/>
    <w:rsid w:val="0737348C"/>
    <w:rsid w:val="07C6226D"/>
    <w:rsid w:val="07C9855F"/>
    <w:rsid w:val="07D23603"/>
    <w:rsid w:val="07DFE808"/>
    <w:rsid w:val="07E556B3"/>
    <w:rsid w:val="07E9F5DD"/>
    <w:rsid w:val="07EAF7F6"/>
    <w:rsid w:val="0825D78D"/>
    <w:rsid w:val="083321E8"/>
    <w:rsid w:val="08349FDA"/>
    <w:rsid w:val="0856B4D1"/>
    <w:rsid w:val="08806A8F"/>
    <w:rsid w:val="08A9F575"/>
    <w:rsid w:val="08B22035"/>
    <w:rsid w:val="08C04A39"/>
    <w:rsid w:val="08D64B99"/>
    <w:rsid w:val="08EB8B3A"/>
    <w:rsid w:val="08EC06DC"/>
    <w:rsid w:val="08FCE258"/>
    <w:rsid w:val="091C63A9"/>
    <w:rsid w:val="093FCF6A"/>
    <w:rsid w:val="096773E7"/>
    <w:rsid w:val="0971E218"/>
    <w:rsid w:val="09C4D2AF"/>
    <w:rsid w:val="09F44F68"/>
    <w:rsid w:val="0A11BE29"/>
    <w:rsid w:val="0A21CC83"/>
    <w:rsid w:val="0A268F6D"/>
    <w:rsid w:val="0A3A8D51"/>
    <w:rsid w:val="0A435626"/>
    <w:rsid w:val="0A4402DB"/>
    <w:rsid w:val="0A51FBE0"/>
    <w:rsid w:val="0A65AA0F"/>
    <w:rsid w:val="0A72D15D"/>
    <w:rsid w:val="0A93D69F"/>
    <w:rsid w:val="0AA34739"/>
    <w:rsid w:val="0AABBD4F"/>
    <w:rsid w:val="0AB4A098"/>
    <w:rsid w:val="0ABB3B89"/>
    <w:rsid w:val="0ADA3DFA"/>
    <w:rsid w:val="0AEDD945"/>
    <w:rsid w:val="0AF20591"/>
    <w:rsid w:val="0AF7F2DA"/>
    <w:rsid w:val="0B0B7B18"/>
    <w:rsid w:val="0B0EB8C8"/>
    <w:rsid w:val="0B18B4B7"/>
    <w:rsid w:val="0B247BB2"/>
    <w:rsid w:val="0B2E296D"/>
    <w:rsid w:val="0B31E330"/>
    <w:rsid w:val="0B580023"/>
    <w:rsid w:val="0B584634"/>
    <w:rsid w:val="0B6E75D3"/>
    <w:rsid w:val="0B71B316"/>
    <w:rsid w:val="0B978E72"/>
    <w:rsid w:val="0B9AE7E0"/>
    <w:rsid w:val="0BA68683"/>
    <w:rsid w:val="0BBA6F4D"/>
    <w:rsid w:val="0BC376A7"/>
    <w:rsid w:val="0BC42636"/>
    <w:rsid w:val="0BF2479B"/>
    <w:rsid w:val="0C028C34"/>
    <w:rsid w:val="0C05AE03"/>
    <w:rsid w:val="0C07E423"/>
    <w:rsid w:val="0C19A40A"/>
    <w:rsid w:val="0C228F7F"/>
    <w:rsid w:val="0C373E8A"/>
    <w:rsid w:val="0C694563"/>
    <w:rsid w:val="0C7E94AA"/>
    <w:rsid w:val="0C90D3D8"/>
    <w:rsid w:val="0CC61F55"/>
    <w:rsid w:val="0CE9C934"/>
    <w:rsid w:val="0D03D084"/>
    <w:rsid w:val="0D34A66B"/>
    <w:rsid w:val="0D67BDC6"/>
    <w:rsid w:val="0D7D6698"/>
    <w:rsid w:val="0D843755"/>
    <w:rsid w:val="0DA4389C"/>
    <w:rsid w:val="0DD0BA1D"/>
    <w:rsid w:val="0E01D014"/>
    <w:rsid w:val="0E1CAF7E"/>
    <w:rsid w:val="0E322A56"/>
    <w:rsid w:val="0E937B5E"/>
    <w:rsid w:val="0E96A296"/>
    <w:rsid w:val="0EA26DDB"/>
    <w:rsid w:val="0EB36160"/>
    <w:rsid w:val="0EB63891"/>
    <w:rsid w:val="0EC87EAE"/>
    <w:rsid w:val="0ED4ABF4"/>
    <w:rsid w:val="0EEF5FBB"/>
    <w:rsid w:val="0F067690"/>
    <w:rsid w:val="0F0C1CCD"/>
    <w:rsid w:val="0F20890B"/>
    <w:rsid w:val="0F2983B6"/>
    <w:rsid w:val="0F2EAD7C"/>
    <w:rsid w:val="0F3A2CF6"/>
    <w:rsid w:val="0F4A65CD"/>
    <w:rsid w:val="0F4F5C55"/>
    <w:rsid w:val="0F57804F"/>
    <w:rsid w:val="0F6EACA0"/>
    <w:rsid w:val="0F9155F5"/>
    <w:rsid w:val="0FC4E9D4"/>
    <w:rsid w:val="0FCCA489"/>
    <w:rsid w:val="0FD26DE0"/>
    <w:rsid w:val="0FDBDB8F"/>
    <w:rsid w:val="0FE2CB93"/>
    <w:rsid w:val="0FEAEC52"/>
    <w:rsid w:val="0FF50ADE"/>
    <w:rsid w:val="1000CE2E"/>
    <w:rsid w:val="1002828E"/>
    <w:rsid w:val="1003711F"/>
    <w:rsid w:val="10081F5E"/>
    <w:rsid w:val="10164CD6"/>
    <w:rsid w:val="102903A8"/>
    <w:rsid w:val="102B7146"/>
    <w:rsid w:val="102BFE76"/>
    <w:rsid w:val="102C9059"/>
    <w:rsid w:val="104816CD"/>
    <w:rsid w:val="104FB598"/>
    <w:rsid w:val="1066AC36"/>
    <w:rsid w:val="107F807A"/>
    <w:rsid w:val="10A5FE93"/>
    <w:rsid w:val="10BAD9E1"/>
    <w:rsid w:val="10CADA84"/>
    <w:rsid w:val="10E1925B"/>
    <w:rsid w:val="10FCD96D"/>
    <w:rsid w:val="1110E0DD"/>
    <w:rsid w:val="111BB2FC"/>
    <w:rsid w:val="111C8D8F"/>
    <w:rsid w:val="11230329"/>
    <w:rsid w:val="112B4F36"/>
    <w:rsid w:val="11485189"/>
    <w:rsid w:val="115D886F"/>
    <w:rsid w:val="117E0094"/>
    <w:rsid w:val="118D7A4E"/>
    <w:rsid w:val="119240A6"/>
    <w:rsid w:val="11A125AC"/>
    <w:rsid w:val="11BC4E1A"/>
    <w:rsid w:val="11C741A7"/>
    <w:rsid w:val="11CFCD28"/>
    <w:rsid w:val="120EA194"/>
    <w:rsid w:val="120F52E2"/>
    <w:rsid w:val="1213112F"/>
    <w:rsid w:val="1217F670"/>
    <w:rsid w:val="1233B974"/>
    <w:rsid w:val="125310CF"/>
    <w:rsid w:val="125554E5"/>
    <w:rsid w:val="125D33FC"/>
    <w:rsid w:val="126D72B4"/>
    <w:rsid w:val="1271CDB8"/>
    <w:rsid w:val="127BB6C8"/>
    <w:rsid w:val="12957808"/>
    <w:rsid w:val="12BCE88A"/>
    <w:rsid w:val="12DA6EF7"/>
    <w:rsid w:val="12F39332"/>
    <w:rsid w:val="12FCDA0D"/>
    <w:rsid w:val="130304BF"/>
    <w:rsid w:val="130C2304"/>
    <w:rsid w:val="131EB572"/>
    <w:rsid w:val="1323122B"/>
    <w:rsid w:val="132A1F0A"/>
    <w:rsid w:val="133BD602"/>
    <w:rsid w:val="133CAD28"/>
    <w:rsid w:val="135B5C6E"/>
    <w:rsid w:val="1397328B"/>
    <w:rsid w:val="13A1A321"/>
    <w:rsid w:val="13A32113"/>
    <w:rsid w:val="13AF8A93"/>
    <w:rsid w:val="13E48A9F"/>
    <w:rsid w:val="14273049"/>
    <w:rsid w:val="14528F27"/>
    <w:rsid w:val="14583B73"/>
    <w:rsid w:val="1482D8A3"/>
    <w:rsid w:val="14845301"/>
    <w:rsid w:val="14901D60"/>
    <w:rsid w:val="14CE2ABE"/>
    <w:rsid w:val="14D1CDF3"/>
    <w:rsid w:val="14D709FC"/>
    <w:rsid w:val="14FDBD31"/>
    <w:rsid w:val="1502FE2F"/>
    <w:rsid w:val="15169211"/>
    <w:rsid w:val="155F147C"/>
    <w:rsid w:val="1572E1EE"/>
    <w:rsid w:val="1581A7C8"/>
    <w:rsid w:val="158735C8"/>
    <w:rsid w:val="15BA719A"/>
    <w:rsid w:val="15D53F3D"/>
    <w:rsid w:val="16020AB8"/>
    <w:rsid w:val="160A4106"/>
    <w:rsid w:val="1620707C"/>
    <w:rsid w:val="16404D02"/>
    <w:rsid w:val="16744DEA"/>
    <w:rsid w:val="167678A7"/>
    <w:rsid w:val="168FC992"/>
    <w:rsid w:val="16AE9934"/>
    <w:rsid w:val="16E321A1"/>
    <w:rsid w:val="170556DF"/>
    <w:rsid w:val="17252D00"/>
    <w:rsid w:val="175A7307"/>
    <w:rsid w:val="1765C177"/>
    <w:rsid w:val="176FD765"/>
    <w:rsid w:val="17728516"/>
    <w:rsid w:val="17736731"/>
    <w:rsid w:val="1783CC5D"/>
    <w:rsid w:val="17910C74"/>
    <w:rsid w:val="1791EF84"/>
    <w:rsid w:val="17A1386E"/>
    <w:rsid w:val="17BA7965"/>
    <w:rsid w:val="17C97093"/>
    <w:rsid w:val="17FE3E37"/>
    <w:rsid w:val="18229617"/>
    <w:rsid w:val="184358A9"/>
    <w:rsid w:val="1854F880"/>
    <w:rsid w:val="18799CBE"/>
    <w:rsid w:val="18824A25"/>
    <w:rsid w:val="18A1D64D"/>
    <w:rsid w:val="18A52EE2"/>
    <w:rsid w:val="18A603C3"/>
    <w:rsid w:val="18B79BA3"/>
    <w:rsid w:val="18D4A73E"/>
    <w:rsid w:val="18DD617F"/>
    <w:rsid w:val="18E33FFD"/>
    <w:rsid w:val="19064D23"/>
    <w:rsid w:val="1932157D"/>
    <w:rsid w:val="19503C40"/>
    <w:rsid w:val="19521EF5"/>
    <w:rsid w:val="195DF15E"/>
    <w:rsid w:val="19674B35"/>
    <w:rsid w:val="1983AC28"/>
    <w:rsid w:val="1997E10D"/>
    <w:rsid w:val="19A89915"/>
    <w:rsid w:val="19B4034F"/>
    <w:rsid w:val="19C4C067"/>
    <w:rsid w:val="19C551C2"/>
    <w:rsid w:val="19D246AA"/>
    <w:rsid w:val="19F40FA3"/>
    <w:rsid w:val="19FB7B74"/>
    <w:rsid w:val="1A0523CF"/>
    <w:rsid w:val="1A138977"/>
    <w:rsid w:val="1A1A2DC5"/>
    <w:rsid w:val="1A1D75B4"/>
    <w:rsid w:val="1A23E90E"/>
    <w:rsid w:val="1A43B019"/>
    <w:rsid w:val="1A5C4D41"/>
    <w:rsid w:val="1A771840"/>
    <w:rsid w:val="1A9341B3"/>
    <w:rsid w:val="1AA3E096"/>
    <w:rsid w:val="1AB6DF04"/>
    <w:rsid w:val="1AC99046"/>
    <w:rsid w:val="1AE73C5F"/>
    <w:rsid w:val="1AEA99B4"/>
    <w:rsid w:val="1AEF8571"/>
    <w:rsid w:val="1AFFCC96"/>
    <w:rsid w:val="1B010CC4"/>
    <w:rsid w:val="1B1387A0"/>
    <w:rsid w:val="1B254CCC"/>
    <w:rsid w:val="1B33C9F1"/>
    <w:rsid w:val="1B3D4B73"/>
    <w:rsid w:val="1B424B71"/>
    <w:rsid w:val="1B43629B"/>
    <w:rsid w:val="1B67269F"/>
    <w:rsid w:val="1B761873"/>
    <w:rsid w:val="1B776201"/>
    <w:rsid w:val="1B800D7D"/>
    <w:rsid w:val="1B81D786"/>
    <w:rsid w:val="1B82C1A7"/>
    <w:rsid w:val="1BA47FC0"/>
    <w:rsid w:val="1BBA92E3"/>
    <w:rsid w:val="1BD92B6D"/>
    <w:rsid w:val="1BEF25C3"/>
    <w:rsid w:val="1C173CE7"/>
    <w:rsid w:val="1C298B84"/>
    <w:rsid w:val="1C32BA2B"/>
    <w:rsid w:val="1C6308EE"/>
    <w:rsid w:val="1C739742"/>
    <w:rsid w:val="1C88AB36"/>
    <w:rsid w:val="1C8E1216"/>
    <w:rsid w:val="1C8E1E98"/>
    <w:rsid w:val="1CA52394"/>
    <w:rsid w:val="1CC44EF3"/>
    <w:rsid w:val="1CD25497"/>
    <w:rsid w:val="1CE38F6E"/>
    <w:rsid w:val="1CE8BC6B"/>
    <w:rsid w:val="1CF5BFAC"/>
    <w:rsid w:val="1CFAE2BC"/>
    <w:rsid w:val="1CFB2F98"/>
    <w:rsid w:val="1CFF23B0"/>
    <w:rsid w:val="1D0A0927"/>
    <w:rsid w:val="1D16D3C5"/>
    <w:rsid w:val="1D33446F"/>
    <w:rsid w:val="1D3A711F"/>
    <w:rsid w:val="1D708ABB"/>
    <w:rsid w:val="1DD0126A"/>
    <w:rsid w:val="1DD76311"/>
    <w:rsid w:val="1DEACB82"/>
    <w:rsid w:val="1DF1E989"/>
    <w:rsid w:val="1DF9E121"/>
    <w:rsid w:val="1DFAA05D"/>
    <w:rsid w:val="1E031416"/>
    <w:rsid w:val="1E091E8E"/>
    <w:rsid w:val="1E1791F8"/>
    <w:rsid w:val="1E2D381D"/>
    <w:rsid w:val="1E2E6687"/>
    <w:rsid w:val="1E3CDFD2"/>
    <w:rsid w:val="1E679C33"/>
    <w:rsid w:val="1E6D4C1B"/>
    <w:rsid w:val="1E6E24F8"/>
    <w:rsid w:val="1E747C79"/>
    <w:rsid w:val="1E7B51BA"/>
    <w:rsid w:val="1E856573"/>
    <w:rsid w:val="1E8D23ED"/>
    <w:rsid w:val="1E8F0550"/>
    <w:rsid w:val="1E98F118"/>
    <w:rsid w:val="1EE55C82"/>
    <w:rsid w:val="1EEF6A07"/>
    <w:rsid w:val="1EF19C2D"/>
    <w:rsid w:val="1F07299F"/>
    <w:rsid w:val="1F35372E"/>
    <w:rsid w:val="1F570914"/>
    <w:rsid w:val="1F7D2123"/>
    <w:rsid w:val="1F8F0CAB"/>
    <w:rsid w:val="1FEF5061"/>
    <w:rsid w:val="2010B75C"/>
    <w:rsid w:val="2016AA5E"/>
    <w:rsid w:val="202CD8FC"/>
    <w:rsid w:val="2032D2FB"/>
    <w:rsid w:val="20379858"/>
    <w:rsid w:val="207E6A4C"/>
    <w:rsid w:val="2092B7B4"/>
    <w:rsid w:val="20993004"/>
    <w:rsid w:val="209D7C6B"/>
    <w:rsid w:val="20A76BBB"/>
    <w:rsid w:val="20B94E3D"/>
    <w:rsid w:val="20BDC790"/>
    <w:rsid w:val="20CA26DF"/>
    <w:rsid w:val="20DD7BB2"/>
    <w:rsid w:val="210F0128"/>
    <w:rsid w:val="21219DC0"/>
    <w:rsid w:val="212AB216"/>
    <w:rsid w:val="213072F9"/>
    <w:rsid w:val="213743E5"/>
    <w:rsid w:val="213995FA"/>
    <w:rsid w:val="214EA295"/>
    <w:rsid w:val="2152F802"/>
    <w:rsid w:val="21532EAA"/>
    <w:rsid w:val="216A3233"/>
    <w:rsid w:val="216FBC0E"/>
    <w:rsid w:val="21702680"/>
    <w:rsid w:val="217B65C9"/>
    <w:rsid w:val="21873336"/>
    <w:rsid w:val="218A1114"/>
    <w:rsid w:val="218C798C"/>
    <w:rsid w:val="2197BDCE"/>
    <w:rsid w:val="219BEEF6"/>
    <w:rsid w:val="21DFDE33"/>
    <w:rsid w:val="21ED2256"/>
    <w:rsid w:val="220628B2"/>
    <w:rsid w:val="221EA206"/>
    <w:rsid w:val="222009D9"/>
    <w:rsid w:val="22303FAF"/>
    <w:rsid w:val="2232530D"/>
    <w:rsid w:val="223ECA61"/>
    <w:rsid w:val="22445271"/>
    <w:rsid w:val="22470273"/>
    <w:rsid w:val="2256662B"/>
    <w:rsid w:val="2271D010"/>
    <w:rsid w:val="22752EBE"/>
    <w:rsid w:val="227ABD12"/>
    <w:rsid w:val="22825D1F"/>
    <w:rsid w:val="22982AB8"/>
    <w:rsid w:val="2299C59B"/>
    <w:rsid w:val="229DE1F2"/>
    <w:rsid w:val="229E5177"/>
    <w:rsid w:val="22A1029C"/>
    <w:rsid w:val="22B1EC5E"/>
    <w:rsid w:val="22BDD2C8"/>
    <w:rsid w:val="22C2967B"/>
    <w:rsid w:val="22DD2601"/>
    <w:rsid w:val="22E4E695"/>
    <w:rsid w:val="22F50D5E"/>
    <w:rsid w:val="23281AAE"/>
    <w:rsid w:val="23303A44"/>
    <w:rsid w:val="23374485"/>
    <w:rsid w:val="23599F04"/>
    <w:rsid w:val="235C92E5"/>
    <w:rsid w:val="2388F2B7"/>
    <w:rsid w:val="23A19814"/>
    <w:rsid w:val="23C8651E"/>
    <w:rsid w:val="23CE83F4"/>
    <w:rsid w:val="23FF0685"/>
    <w:rsid w:val="241D1896"/>
    <w:rsid w:val="24288C6C"/>
    <w:rsid w:val="244DAEFC"/>
    <w:rsid w:val="24586085"/>
    <w:rsid w:val="2459A058"/>
    <w:rsid w:val="245B6991"/>
    <w:rsid w:val="245C448E"/>
    <w:rsid w:val="2474CE5C"/>
    <w:rsid w:val="247AAD3B"/>
    <w:rsid w:val="24A06080"/>
    <w:rsid w:val="24B0ABE3"/>
    <w:rsid w:val="24BE7E89"/>
    <w:rsid w:val="24CB3D05"/>
    <w:rsid w:val="24DD667C"/>
    <w:rsid w:val="25004A1F"/>
    <w:rsid w:val="252E86DB"/>
    <w:rsid w:val="252F6D45"/>
    <w:rsid w:val="2539383F"/>
    <w:rsid w:val="2540BDD1"/>
    <w:rsid w:val="2542DE8B"/>
    <w:rsid w:val="2543E0E1"/>
    <w:rsid w:val="255423B7"/>
    <w:rsid w:val="2558B0E8"/>
    <w:rsid w:val="257D9A04"/>
    <w:rsid w:val="2589B0CF"/>
    <w:rsid w:val="2595F31D"/>
    <w:rsid w:val="25A2BC2A"/>
    <w:rsid w:val="25AFE523"/>
    <w:rsid w:val="25C8214A"/>
    <w:rsid w:val="25C8E5BC"/>
    <w:rsid w:val="25DFFA3E"/>
    <w:rsid w:val="25FDC24A"/>
    <w:rsid w:val="261ED9C3"/>
    <w:rsid w:val="2624030D"/>
    <w:rsid w:val="263F9578"/>
    <w:rsid w:val="26451118"/>
    <w:rsid w:val="2649FF11"/>
    <w:rsid w:val="2654A0A4"/>
    <w:rsid w:val="265C5079"/>
    <w:rsid w:val="2664930F"/>
    <w:rsid w:val="269A2CDA"/>
    <w:rsid w:val="26B3ED86"/>
    <w:rsid w:val="26C7EEC4"/>
    <w:rsid w:val="26DF19E3"/>
    <w:rsid w:val="26E997B7"/>
    <w:rsid w:val="26EAA250"/>
    <w:rsid w:val="26EDB945"/>
    <w:rsid w:val="26FE459F"/>
    <w:rsid w:val="26FFB22F"/>
    <w:rsid w:val="26FFE9E4"/>
    <w:rsid w:val="27123B84"/>
    <w:rsid w:val="27264B48"/>
    <w:rsid w:val="27288FC1"/>
    <w:rsid w:val="272B63E1"/>
    <w:rsid w:val="2733888B"/>
    <w:rsid w:val="27442C4E"/>
    <w:rsid w:val="276932D2"/>
    <w:rsid w:val="276A7AE3"/>
    <w:rsid w:val="2778BCC7"/>
    <w:rsid w:val="277C179D"/>
    <w:rsid w:val="27820C89"/>
    <w:rsid w:val="2787C026"/>
    <w:rsid w:val="279BFE90"/>
    <w:rsid w:val="27C435BA"/>
    <w:rsid w:val="27CAB42E"/>
    <w:rsid w:val="27D64142"/>
    <w:rsid w:val="27DAD681"/>
    <w:rsid w:val="27E0C2AE"/>
    <w:rsid w:val="27ECABE7"/>
    <w:rsid w:val="27ED1AC8"/>
    <w:rsid w:val="28202F07"/>
    <w:rsid w:val="285A5D1C"/>
    <w:rsid w:val="2867440F"/>
    <w:rsid w:val="2877309E"/>
    <w:rsid w:val="287DF11D"/>
    <w:rsid w:val="288488DC"/>
    <w:rsid w:val="28A1C5A8"/>
    <w:rsid w:val="28A83B81"/>
    <w:rsid w:val="28B2D0D5"/>
    <w:rsid w:val="28C73442"/>
    <w:rsid w:val="28CCFCC2"/>
    <w:rsid w:val="28D459E7"/>
    <w:rsid w:val="28E86B37"/>
    <w:rsid w:val="28EFDE0C"/>
    <w:rsid w:val="2907A1D5"/>
    <w:rsid w:val="2907D17F"/>
    <w:rsid w:val="2947E1EF"/>
    <w:rsid w:val="295EE238"/>
    <w:rsid w:val="2978D597"/>
    <w:rsid w:val="297D4385"/>
    <w:rsid w:val="29887C48"/>
    <w:rsid w:val="2991A07B"/>
    <w:rsid w:val="29A69263"/>
    <w:rsid w:val="29AB610B"/>
    <w:rsid w:val="29C01E55"/>
    <w:rsid w:val="29C9FFFC"/>
    <w:rsid w:val="29F7D5CC"/>
    <w:rsid w:val="29F7DFDE"/>
    <w:rsid w:val="2A175622"/>
    <w:rsid w:val="2A4D48F1"/>
    <w:rsid w:val="2A5C7FE2"/>
    <w:rsid w:val="2A62111D"/>
    <w:rsid w:val="2A6411D8"/>
    <w:rsid w:val="2A68D95E"/>
    <w:rsid w:val="2A6FFAAB"/>
    <w:rsid w:val="2AB1FAE9"/>
    <w:rsid w:val="2AC01CA1"/>
    <w:rsid w:val="2AC622B9"/>
    <w:rsid w:val="2AD6F962"/>
    <w:rsid w:val="2AE59CA5"/>
    <w:rsid w:val="2B0E4B50"/>
    <w:rsid w:val="2B199C9C"/>
    <w:rsid w:val="2B4A0085"/>
    <w:rsid w:val="2B4CA800"/>
    <w:rsid w:val="2B5E711E"/>
    <w:rsid w:val="2B76AEF3"/>
    <w:rsid w:val="2B82473D"/>
    <w:rsid w:val="2B91E6DC"/>
    <w:rsid w:val="2BB33521"/>
    <w:rsid w:val="2BB3B363"/>
    <w:rsid w:val="2BBEF5CC"/>
    <w:rsid w:val="2BE2BF4E"/>
    <w:rsid w:val="2BE59EF7"/>
    <w:rsid w:val="2BFB0A63"/>
    <w:rsid w:val="2C5B715E"/>
    <w:rsid w:val="2C632177"/>
    <w:rsid w:val="2CE95ACB"/>
    <w:rsid w:val="2D78A574"/>
    <w:rsid w:val="2D84121C"/>
    <w:rsid w:val="2D8CA358"/>
    <w:rsid w:val="2DBC6A72"/>
    <w:rsid w:val="2DC4E764"/>
    <w:rsid w:val="2DC7BD5C"/>
    <w:rsid w:val="2DD1D027"/>
    <w:rsid w:val="2DDB1693"/>
    <w:rsid w:val="2DDECD81"/>
    <w:rsid w:val="2E03E5F9"/>
    <w:rsid w:val="2E4B169C"/>
    <w:rsid w:val="2E4F6CA5"/>
    <w:rsid w:val="2E6ACABE"/>
    <w:rsid w:val="2E87DBF4"/>
    <w:rsid w:val="2E998315"/>
    <w:rsid w:val="2EA5C5BE"/>
    <w:rsid w:val="2EAAADA2"/>
    <w:rsid w:val="2EFDACA8"/>
    <w:rsid w:val="2EFEBF77"/>
    <w:rsid w:val="2F26BD3E"/>
    <w:rsid w:val="2F2E9A7B"/>
    <w:rsid w:val="2F4655F3"/>
    <w:rsid w:val="2F59FA2A"/>
    <w:rsid w:val="2F8C0FA7"/>
    <w:rsid w:val="2FC40115"/>
    <w:rsid w:val="2FCC046A"/>
    <w:rsid w:val="2FD1E674"/>
    <w:rsid w:val="2FE6F241"/>
    <w:rsid w:val="2FF9A714"/>
    <w:rsid w:val="2FF9B8E8"/>
    <w:rsid w:val="300C2A3F"/>
    <w:rsid w:val="3015EC2A"/>
    <w:rsid w:val="30314CCF"/>
    <w:rsid w:val="303BDF3B"/>
    <w:rsid w:val="304C9413"/>
    <w:rsid w:val="3096469F"/>
    <w:rsid w:val="30AFC5EA"/>
    <w:rsid w:val="30CD54FD"/>
    <w:rsid w:val="30F1D88E"/>
    <w:rsid w:val="31309E1F"/>
    <w:rsid w:val="3164FBEF"/>
    <w:rsid w:val="31768950"/>
    <w:rsid w:val="319A7A20"/>
    <w:rsid w:val="31E7BD1E"/>
    <w:rsid w:val="31EFD28C"/>
    <w:rsid w:val="32084E98"/>
    <w:rsid w:val="32636277"/>
    <w:rsid w:val="3293932A"/>
    <w:rsid w:val="329C7BD4"/>
    <w:rsid w:val="32B0F992"/>
    <w:rsid w:val="32B3008E"/>
    <w:rsid w:val="32E9E324"/>
    <w:rsid w:val="32FB110E"/>
    <w:rsid w:val="3316FFDB"/>
    <w:rsid w:val="3318A15B"/>
    <w:rsid w:val="3346ADBF"/>
    <w:rsid w:val="334F43E7"/>
    <w:rsid w:val="33734C1F"/>
    <w:rsid w:val="339B81E4"/>
    <w:rsid w:val="33AA6343"/>
    <w:rsid w:val="33ADA6BB"/>
    <w:rsid w:val="33B88223"/>
    <w:rsid w:val="33BF6758"/>
    <w:rsid w:val="33C56A70"/>
    <w:rsid w:val="33D5731F"/>
    <w:rsid w:val="33E6C8DB"/>
    <w:rsid w:val="33F12B32"/>
    <w:rsid w:val="33FDD616"/>
    <w:rsid w:val="342F6DA3"/>
    <w:rsid w:val="348C2BAE"/>
    <w:rsid w:val="34936237"/>
    <w:rsid w:val="34AD5D09"/>
    <w:rsid w:val="34B2B79F"/>
    <w:rsid w:val="34B53438"/>
    <w:rsid w:val="34B83F1F"/>
    <w:rsid w:val="34BC7381"/>
    <w:rsid w:val="34CC1C8D"/>
    <w:rsid w:val="34F0F326"/>
    <w:rsid w:val="34FB77CC"/>
    <w:rsid w:val="350CB2A3"/>
    <w:rsid w:val="350F7C9D"/>
    <w:rsid w:val="351519EC"/>
    <w:rsid w:val="356E11BA"/>
    <w:rsid w:val="358CFE47"/>
    <w:rsid w:val="35B2A307"/>
    <w:rsid w:val="35C6407B"/>
    <w:rsid w:val="35EA1DC5"/>
    <w:rsid w:val="35FB943F"/>
    <w:rsid w:val="36213D5D"/>
    <w:rsid w:val="363364AB"/>
    <w:rsid w:val="3638AF58"/>
    <w:rsid w:val="3639E92C"/>
    <w:rsid w:val="363CCDC2"/>
    <w:rsid w:val="364D1F14"/>
    <w:rsid w:val="3661B622"/>
    <w:rsid w:val="366546A2"/>
    <w:rsid w:val="36A73A55"/>
    <w:rsid w:val="36B1B342"/>
    <w:rsid w:val="36BEF6DF"/>
    <w:rsid w:val="36C79BCB"/>
    <w:rsid w:val="36D7C432"/>
    <w:rsid w:val="36E1EC66"/>
    <w:rsid w:val="36E7399C"/>
    <w:rsid w:val="36F18B04"/>
    <w:rsid w:val="36F3B928"/>
    <w:rsid w:val="36F87E85"/>
    <w:rsid w:val="370DBC86"/>
    <w:rsid w:val="37402DE9"/>
    <w:rsid w:val="37514087"/>
    <w:rsid w:val="3758592C"/>
    <w:rsid w:val="375FAE3F"/>
    <w:rsid w:val="376587BC"/>
    <w:rsid w:val="37696CC5"/>
    <w:rsid w:val="376D766E"/>
    <w:rsid w:val="3785F8BE"/>
    <w:rsid w:val="37A5ACE0"/>
    <w:rsid w:val="37BAB7D3"/>
    <w:rsid w:val="37F15311"/>
    <w:rsid w:val="37F1F080"/>
    <w:rsid w:val="37FCD3E0"/>
    <w:rsid w:val="37FF7513"/>
    <w:rsid w:val="3829E95B"/>
    <w:rsid w:val="38370EFF"/>
    <w:rsid w:val="3866FEB7"/>
    <w:rsid w:val="38ABC8F5"/>
    <w:rsid w:val="38BBF303"/>
    <w:rsid w:val="38BD1471"/>
    <w:rsid w:val="38C42FAF"/>
    <w:rsid w:val="38C50AA6"/>
    <w:rsid w:val="38CD84FF"/>
    <w:rsid w:val="38DD937B"/>
    <w:rsid w:val="38E92AF1"/>
    <w:rsid w:val="391E9759"/>
    <w:rsid w:val="392AAD87"/>
    <w:rsid w:val="393B6F5C"/>
    <w:rsid w:val="3949910A"/>
    <w:rsid w:val="396D8AB0"/>
    <w:rsid w:val="39700E5A"/>
    <w:rsid w:val="39763998"/>
    <w:rsid w:val="3979C38D"/>
    <w:rsid w:val="397DEC38"/>
    <w:rsid w:val="39BA0F68"/>
    <w:rsid w:val="39C58B89"/>
    <w:rsid w:val="39F10CB9"/>
    <w:rsid w:val="39F2CAC9"/>
    <w:rsid w:val="3A057498"/>
    <w:rsid w:val="3A15ACD2"/>
    <w:rsid w:val="3A238A75"/>
    <w:rsid w:val="3A31059E"/>
    <w:rsid w:val="3A324A56"/>
    <w:rsid w:val="3A429BA2"/>
    <w:rsid w:val="3A65277B"/>
    <w:rsid w:val="3A708104"/>
    <w:rsid w:val="3A879291"/>
    <w:rsid w:val="3AB5A8D1"/>
    <w:rsid w:val="3AD3E6B9"/>
    <w:rsid w:val="3AF21BA1"/>
    <w:rsid w:val="3AFF30B3"/>
    <w:rsid w:val="3B1A0105"/>
    <w:rsid w:val="3B2367EE"/>
    <w:rsid w:val="3B39A686"/>
    <w:rsid w:val="3B7DE921"/>
    <w:rsid w:val="3B813A23"/>
    <w:rsid w:val="3BC9203E"/>
    <w:rsid w:val="3BCDC593"/>
    <w:rsid w:val="3BE1DB32"/>
    <w:rsid w:val="3BE8A36A"/>
    <w:rsid w:val="3C08A943"/>
    <w:rsid w:val="3C0C213A"/>
    <w:rsid w:val="3C114843"/>
    <w:rsid w:val="3C1A9C49"/>
    <w:rsid w:val="3C26D221"/>
    <w:rsid w:val="3C300270"/>
    <w:rsid w:val="3C355604"/>
    <w:rsid w:val="3C495362"/>
    <w:rsid w:val="3C4F7E82"/>
    <w:rsid w:val="3C5E5C5D"/>
    <w:rsid w:val="3C81F52A"/>
    <w:rsid w:val="3C8CB5BF"/>
    <w:rsid w:val="3C8F1E37"/>
    <w:rsid w:val="3CA39E31"/>
    <w:rsid w:val="3CA70B7C"/>
    <w:rsid w:val="3CB290FF"/>
    <w:rsid w:val="3CB89A52"/>
    <w:rsid w:val="3CB955B1"/>
    <w:rsid w:val="3CE74936"/>
    <w:rsid w:val="3CE8A378"/>
    <w:rsid w:val="3CE9D8EC"/>
    <w:rsid w:val="3CEA0AC2"/>
    <w:rsid w:val="3CFC4341"/>
    <w:rsid w:val="3D0689B1"/>
    <w:rsid w:val="3D31A316"/>
    <w:rsid w:val="3D46CE74"/>
    <w:rsid w:val="3D515021"/>
    <w:rsid w:val="3D5A5BD8"/>
    <w:rsid w:val="3D750052"/>
    <w:rsid w:val="3D843758"/>
    <w:rsid w:val="3D85D587"/>
    <w:rsid w:val="3D9BED82"/>
    <w:rsid w:val="3DB7EC99"/>
    <w:rsid w:val="3DC0E72D"/>
    <w:rsid w:val="3DCF7FEF"/>
    <w:rsid w:val="3DD0835A"/>
    <w:rsid w:val="3DE6C1F2"/>
    <w:rsid w:val="3DEA8098"/>
    <w:rsid w:val="3E021463"/>
    <w:rsid w:val="3E2F11E5"/>
    <w:rsid w:val="3E36F9B5"/>
    <w:rsid w:val="3E7408D4"/>
    <w:rsid w:val="3E8A278E"/>
    <w:rsid w:val="3E8D3BC9"/>
    <w:rsid w:val="3E96ABC9"/>
    <w:rsid w:val="3E97D7B1"/>
    <w:rsid w:val="3EB93CA6"/>
    <w:rsid w:val="3ECC987A"/>
    <w:rsid w:val="3EE98DB5"/>
    <w:rsid w:val="3EF66ECE"/>
    <w:rsid w:val="3F2F8DD0"/>
    <w:rsid w:val="3F432072"/>
    <w:rsid w:val="3F68A022"/>
    <w:rsid w:val="3F7F01A9"/>
    <w:rsid w:val="3F8E2F7F"/>
    <w:rsid w:val="3F982A06"/>
    <w:rsid w:val="3FB51EF5"/>
    <w:rsid w:val="3FC2D824"/>
    <w:rsid w:val="3FC743F3"/>
    <w:rsid w:val="3FD002AD"/>
    <w:rsid w:val="3FDB58B5"/>
    <w:rsid w:val="3FDEEAB1"/>
    <w:rsid w:val="3FE92A71"/>
    <w:rsid w:val="3FF773C2"/>
    <w:rsid w:val="4006C735"/>
    <w:rsid w:val="4025BB6C"/>
    <w:rsid w:val="40398EE2"/>
    <w:rsid w:val="405B9591"/>
    <w:rsid w:val="406712AD"/>
    <w:rsid w:val="40809F72"/>
    <w:rsid w:val="40845257"/>
    <w:rsid w:val="40ABD119"/>
    <w:rsid w:val="40B3DA3B"/>
    <w:rsid w:val="40DBF59C"/>
    <w:rsid w:val="40ED9136"/>
    <w:rsid w:val="40EFF19B"/>
    <w:rsid w:val="40F5887F"/>
    <w:rsid w:val="40FADE59"/>
    <w:rsid w:val="4110F524"/>
    <w:rsid w:val="412A7D99"/>
    <w:rsid w:val="413DA54A"/>
    <w:rsid w:val="4143FF90"/>
    <w:rsid w:val="41538231"/>
    <w:rsid w:val="41744E2B"/>
    <w:rsid w:val="4175B08B"/>
    <w:rsid w:val="417C8060"/>
    <w:rsid w:val="417E7A3E"/>
    <w:rsid w:val="41998994"/>
    <w:rsid w:val="419A525E"/>
    <w:rsid w:val="41B029D5"/>
    <w:rsid w:val="41B4325E"/>
    <w:rsid w:val="41BEAAD5"/>
    <w:rsid w:val="41C893C0"/>
    <w:rsid w:val="41DC3E80"/>
    <w:rsid w:val="41E75082"/>
    <w:rsid w:val="41E7A71C"/>
    <w:rsid w:val="41E9418A"/>
    <w:rsid w:val="41F039B2"/>
    <w:rsid w:val="4202C755"/>
    <w:rsid w:val="420D95FA"/>
    <w:rsid w:val="422D7818"/>
    <w:rsid w:val="423635B8"/>
    <w:rsid w:val="423A63E8"/>
    <w:rsid w:val="424014B0"/>
    <w:rsid w:val="4251BEC6"/>
    <w:rsid w:val="428EADF5"/>
    <w:rsid w:val="429841DB"/>
    <w:rsid w:val="4299DCE3"/>
    <w:rsid w:val="42C2E9E9"/>
    <w:rsid w:val="42DED3D2"/>
    <w:rsid w:val="42E81C11"/>
    <w:rsid w:val="42F98A56"/>
    <w:rsid w:val="431E94C1"/>
    <w:rsid w:val="43311537"/>
    <w:rsid w:val="43342832"/>
    <w:rsid w:val="4357F350"/>
    <w:rsid w:val="43602509"/>
    <w:rsid w:val="4366C26E"/>
    <w:rsid w:val="436D921A"/>
    <w:rsid w:val="4374DD1B"/>
    <w:rsid w:val="4375CB35"/>
    <w:rsid w:val="437A6D62"/>
    <w:rsid w:val="43906743"/>
    <w:rsid w:val="43AAF2AB"/>
    <w:rsid w:val="43AF5CF0"/>
    <w:rsid w:val="43C0C850"/>
    <w:rsid w:val="43C8D9EA"/>
    <w:rsid w:val="43CEA54E"/>
    <w:rsid w:val="43EF9272"/>
    <w:rsid w:val="43F3519E"/>
    <w:rsid w:val="44099507"/>
    <w:rsid w:val="440BF938"/>
    <w:rsid w:val="440FDD97"/>
    <w:rsid w:val="4439364F"/>
    <w:rsid w:val="44422269"/>
    <w:rsid w:val="444289D3"/>
    <w:rsid w:val="4444F9EF"/>
    <w:rsid w:val="446BC641"/>
    <w:rsid w:val="447C941B"/>
    <w:rsid w:val="448781C2"/>
    <w:rsid w:val="44A1AE74"/>
    <w:rsid w:val="44CE50DB"/>
    <w:rsid w:val="44DB8B4F"/>
    <w:rsid w:val="44E6635D"/>
    <w:rsid w:val="4506852A"/>
    <w:rsid w:val="4519FACD"/>
    <w:rsid w:val="45283183"/>
    <w:rsid w:val="45479B6D"/>
    <w:rsid w:val="455EAB0A"/>
    <w:rsid w:val="459BE87D"/>
    <w:rsid w:val="45B3C024"/>
    <w:rsid w:val="45F5F724"/>
    <w:rsid w:val="460AAD86"/>
    <w:rsid w:val="4627D56B"/>
    <w:rsid w:val="4649CD0A"/>
    <w:rsid w:val="465CD756"/>
    <w:rsid w:val="466CFAB7"/>
    <w:rsid w:val="4673A259"/>
    <w:rsid w:val="467D17E3"/>
    <w:rsid w:val="4684CAF5"/>
    <w:rsid w:val="46A56EAE"/>
    <w:rsid w:val="46ACF978"/>
    <w:rsid w:val="46B857C4"/>
    <w:rsid w:val="46CC2CD7"/>
    <w:rsid w:val="4704DEB6"/>
    <w:rsid w:val="47158FC0"/>
    <w:rsid w:val="47479FB1"/>
    <w:rsid w:val="474C694E"/>
    <w:rsid w:val="47599948"/>
    <w:rsid w:val="47698C94"/>
    <w:rsid w:val="476E1178"/>
    <w:rsid w:val="477F7E6A"/>
    <w:rsid w:val="47854773"/>
    <w:rsid w:val="47994164"/>
    <w:rsid w:val="47EE8053"/>
    <w:rsid w:val="4807EEAF"/>
    <w:rsid w:val="481F7409"/>
    <w:rsid w:val="48243966"/>
    <w:rsid w:val="482A05EF"/>
    <w:rsid w:val="482D38BA"/>
    <w:rsid w:val="485336DF"/>
    <w:rsid w:val="48654814"/>
    <w:rsid w:val="4881FEA3"/>
    <w:rsid w:val="488557A7"/>
    <w:rsid w:val="48A32F36"/>
    <w:rsid w:val="48B568D9"/>
    <w:rsid w:val="48BA42AF"/>
    <w:rsid w:val="48D3383B"/>
    <w:rsid w:val="48E504CA"/>
    <w:rsid w:val="4920BDC5"/>
    <w:rsid w:val="49239EC7"/>
    <w:rsid w:val="4934D042"/>
    <w:rsid w:val="493F9D06"/>
    <w:rsid w:val="4955432B"/>
    <w:rsid w:val="49568A04"/>
    <w:rsid w:val="4978A293"/>
    <w:rsid w:val="497CA66F"/>
    <w:rsid w:val="4991AB7F"/>
    <w:rsid w:val="499231C8"/>
    <w:rsid w:val="499783CD"/>
    <w:rsid w:val="499CDB82"/>
    <w:rsid w:val="49ACF770"/>
    <w:rsid w:val="49BA115A"/>
    <w:rsid w:val="49C8DA47"/>
    <w:rsid w:val="49D27E26"/>
    <w:rsid w:val="49D91C32"/>
    <w:rsid w:val="49EAAA64"/>
    <w:rsid w:val="49F3CD28"/>
    <w:rsid w:val="49F9A272"/>
    <w:rsid w:val="4A098BBC"/>
    <w:rsid w:val="4A10B6D1"/>
    <w:rsid w:val="4A2A7654"/>
    <w:rsid w:val="4A2D1CAA"/>
    <w:rsid w:val="4A360D98"/>
    <w:rsid w:val="4A3B19B3"/>
    <w:rsid w:val="4A439679"/>
    <w:rsid w:val="4A526140"/>
    <w:rsid w:val="4A56001F"/>
    <w:rsid w:val="4A63A510"/>
    <w:rsid w:val="4A71DBD7"/>
    <w:rsid w:val="4A824BC7"/>
    <w:rsid w:val="4A8F9A48"/>
    <w:rsid w:val="4A9365AE"/>
    <w:rsid w:val="4AA6D4CA"/>
    <w:rsid w:val="4ABB695B"/>
    <w:rsid w:val="4AC3E0B2"/>
    <w:rsid w:val="4AC9F136"/>
    <w:rsid w:val="4ACE2DA4"/>
    <w:rsid w:val="4ADC8982"/>
    <w:rsid w:val="4AE53641"/>
    <w:rsid w:val="4AEE1497"/>
    <w:rsid w:val="4AFD6DE5"/>
    <w:rsid w:val="4B0A9EE4"/>
    <w:rsid w:val="4B118664"/>
    <w:rsid w:val="4B306CD0"/>
    <w:rsid w:val="4B310ADC"/>
    <w:rsid w:val="4B32D8B5"/>
    <w:rsid w:val="4B36C9B7"/>
    <w:rsid w:val="4B44094D"/>
    <w:rsid w:val="4B4AAEC9"/>
    <w:rsid w:val="4B53A558"/>
    <w:rsid w:val="4B5AC471"/>
    <w:rsid w:val="4BA19D8C"/>
    <w:rsid w:val="4BAEE4C0"/>
    <w:rsid w:val="4BBDFB38"/>
    <w:rsid w:val="4BC061A8"/>
    <w:rsid w:val="4BD593E6"/>
    <w:rsid w:val="4BDA3880"/>
    <w:rsid w:val="4BE08027"/>
    <w:rsid w:val="4C266FEE"/>
    <w:rsid w:val="4C30C925"/>
    <w:rsid w:val="4C31AF61"/>
    <w:rsid w:val="4C448163"/>
    <w:rsid w:val="4C5431FF"/>
    <w:rsid w:val="4C58ADFE"/>
    <w:rsid w:val="4C6CB287"/>
    <w:rsid w:val="4C99F7F6"/>
    <w:rsid w:val="4CB0F83F"/>
    <w:rsid w:val="4CC91299"/>
    <w:rsid w:val="4CCC7B5D"/>
    <w:rsid w:val="4CD994BE"/>
    <w:rsid w:val="4D11F186"/>
    <w:rsid w:val="4D31BB8B"/>
    <w:rsid w:val="4D6776BA"/>
    <w:rsid w:val="4D729A51"/>
    <w:rsid w:val="4D7AD6C4"/>
    <w:rsid w:val="4D8F5503"/>
    <w:rsid w:val="4D9991D4"/>
    <w:rsid w:val="4DB6E42E"/>
    <w:rsid w:val="4DB93CE7"/>
    <w:rsid w:val="4DD2CCD3"/>
    <w:rsid w:val="4DDF76CB"/>
    <w:rsid w:val="4DE026F2"/>
    <w:rsid w:val="4E2219EE"/>
    <w:rsid w:val="4E2B4344"/>
    <w:rsid w:val="4E550A72"/>
    <w:rsid w:val="4E607398"/>
    <w:rsid w:val="4E816A88"/>
    <w:rsid w:val="4E8177B7"/>
    <w:rsid w:val="4E8BCA17"/>
    <w:rsid w:val="4E9A5D51"/>
    <w:rsid w:val="4EA13F70"/>
    <w:rsid w:val="4EC6D25B"/>
    <w:rsid w:val="4EE35E54"/>
    <w:rsid w:val="4EECD8C4"/>
    <w:rsid w:val="4F03F86A"/>
    <w:rsid w:val="4F05C96A"/>
    <w:rsid w:val="4F0702F2"/>
    <w:rsid w:val="4F182FC4"/>
    <w:rsid w:val="4F496F11"/>
    <w:rsid w:val="4F4C1567"/>
    <w:rsid w:val="4F79FCA8"/>
    <w:rsid w:val="4F89D82B"/>
    <w:rsid w:val="4F8A53C6"/>
    <w:rsid w:val="4FA7AA28"/>
    <w:rsid w:val="4FCECF1A"/>
    <w:rsid w:val="4FDE7DBB"/>
    <w:rsid w:val="4FE9583D"/>
    <w:rsid w:val="50050D3B"/>
    <w:rsid w:val="5006E2A0"/>
    <w:rsid w:val="500A6D25"/>
    <w:rsid w:val="50272BEF"/>
    <w:rsid w:val="503AB361"/>
    <w:rsid w:val="503E8189"/>
    <w:rsid w:val="5046AD40"/>
    <w:rsid w:val="50503BF7"/>
    <w:rsid w:val="50556273"/>
    <w:rsid w:val="50612AD0"/>
    <w:rsid w:val="5084F12C"/>
    <w:rsid w:val="50879294"/>
    <w:rsid w:val="509FE4F4"/>
    <w:rsid w:val="50AC0638"/>
    <w:rsid w:val="50D701E0"/>
    <w:rsid w:val="50DFA04E"/>
    <w:rsid w:val="50E57799"/>
    <w:rsid w:val="50EC0B6B"/>
    <w:rsid w:val="50FA217A"/>
    <w:rsid w:val="50FFEC54"/>
    <w:rsid w:val="5116FD6B"/>
    <w:rsid w:val="511A2FB5"/>
    <w:rsid w:val="5125D0C5"/>
    <w:rsid w:val="514552B5"/>
    <w:rsid w:val="51513BA7"/>
    <w:rsid w:val="515439A5"/>
    <w:rsid w:val="516B24B5"/>
    <w:rsid w:val="51A8270E"/>
    <w:rsid w:val="51AD6B5B"/>
    <w:rsid w:val="51BD5F6D"/>
    <w:rsid w:val="51C7ED7A"/>
    <w:rsid w:val="51D9D165"/>
    <w:rsid w:val="51F1C2BC"/>
    <w:rsid w:val="520FCD92"/>
    <w:rsid w:val="5224B8C7"/>
    <w:rsid w:val="52697627"/>
    <w:rsid w:val="5277D7EE"/>
    <w:rsid w:val="52A0503F"/>
    <w:rsid w:val="52C7E29D"/>
    <w:rsid w:val="52DBDC8F"/>
    <w:rsid w:val="5318F01E"/>
    <w:rsid w:val="53424B50"/>
    <w:rsid w:val="53435C75"/>
    <w:rsid w:val="53533B79"/>
    <w:rsid w:val="53740B6C"/>
    <w:rsid w:val="53BF3356"/>
    <w:rsid w:val="53C3CB24"/>
    <w:rsid w:val="53D0CBBA"/>
    <w:rsid w:val="54053424"/>
    <w:rsid w:val="541F6B04"/>
    <w:rsid w:val="5421BB6A"/>
    <w:rsid w:val="546AAD1F"/>
    <w:rsid w:val="546DBAD7"/>
    <w:rsid w:val="54823370"/>
    <w:rsid w:val="54A76B3C"/>
    <w:rsid w:val="54A81F5A"/>
    <w:rsid w:val="54C2FA90"/>
    <w:rsid w:val="54C3DD84"/>
    <w:rsid w:val="54D435ED"/>
    <w:rsid w:val="54DC2AEF"/>
    <w:rsid w:val="54E0D25F"/>
    <w:rsid w:val="54F81833"/>
    <w:rsid w:val="54FCA0E3"/>
    <w:rsid w:val="55002CB8"/>
    <w:rsid w:val="551537E4"/>
    <w:rsid w:val="551BDD28"/>
    <w:rsid w:val="5528CA86"/>
    <w:rsid w:val="55725E0C"/>
    <w:rsid w:val="55958D69"/>
    <w:rsid w:val="559638AD"/>
    <w:rsid w:val="559E228C"/>
    <w:rsid w:val="55A52C07"/>
    <w:rsid w:val="55B854C9"/>
    <w:rsid w:val="55BEDCDF"/>
    <w:rsid w:val="55DF8AF1"/>
    <w:rsid w:val="55E50F18"/>
    <w:rsid w:val="562022E4"/>
    <w:rsid w:val="5621C666"/>
    <w:rsid w:val="563E86EB"/>
    <w:rsid w:val="56998BDE"/>
    <w:rsid w:val="569B26CA"/>
    <w:rsid w:val="56A159EE"/>
    <w:rsid w:val="56A18CBF"/>
    <w:rsid w:val="56C6063E"/>
    <w:rsid w:val="56E2A790"/>
    <w:rsid w:val="56F81CE9"/>
    <w:rsid w:val="56FC6263"/>
    <w:rsid w:val="5722B5C4"/>
    <w:rsid w:val="573405B7"/>
    <w:rsid w:val="573C41CD"/>
    <w:rsid w:val="573EEECF"/>
    <w:rsid w:val="57473D48"/>
    <w:rsid w:val="574DBD7A"/>
    <w:rsid w:val="5756744E"/>
    <w:rsid w:val="575FCD32"/>
    <w:rsid w:val="57625CE8"/>
    <w:rsid w:val="576A9CEB"/>
    <w:rsid w:val="5777F970"/>
    <w:rsid w:val="5794F127"/>
    <w:rsid w:val="57A753D7"/>
    <w:rsid w:val="57B0D148"/>
    <w:rsid w:val="57B3843E"/>
    <w:rsid w:val="57B8A206"/>
    <w:rsid w:val="57DDA9B7"/>
    <w:rsid w:val="580A5526"/>
    <w:rsid w:val="5813C903"/>
    <w:rsid w:val="58372EFE"/>
    <w:rsid w:val="584B5A21"/>
    <w:rsid w:val="584F4C15"/>
    <w:rsid w:val="585B7CB0"/>
    <w:rsid w:val="585F78BF"/>
    <w:rsid w:val="58723C77"/>
    <w:rsid w:val="58979F33"/>
    <w:rsid w:val="589ED570"/>
    <w:rsid w:val="58D8F514"/>
    <w:rsid w:val="59005158"/>
    <w:rsid w:val="5904B90E"/>
    <w:rsid w:val="59119EC2"/>
    <w:rsid w:val="5922909D"/>
    <w:rsid w:val="59359D0F"/>
    <w:rsid w:val="59433900"/>
    <w:rsid w:val="5949416E"/>
    <w:rsid w:val="594A3B05"/>
    <w:rsid w:val="594EA82B"/>
    <w:rsid w:val="595299A2"/>
    <w:rsid w:val="59620E11"/>
    <w:rsid w:val="596BC3C6"/>
    <w:rsid w:val="596D95DE"/>
    <w:rsid w:val="59728F16"/>
    <w:rsid w:val="5979CEFB"/>
    <w:rsid w:val="599A9DF0"/>
    <w:rsid w:val="59CFFF88"/>
    <w:rsid w:val="59E94E99"/>
    <w:rsid w:val="59F5871E"/>
    <w:rsid w:val="5A0460C1"/>
    <w:rsid w:val="5A29DA39"/>
    <w:rsid w:val="5A420677"/>
    <w:rsid w:val="5A42D064"/>
    <w:rsid w:val="5A4886A9"/>
    <w:rsid w:val="5A50BA3D"/>
    <w:rsid w:val="5A51DF8D"/>
    <w:rsid w:val="5A527E1C"/>
    <w:rsid w:val="5A552FA5"/>
    <w:rsid w:val="5A6A34C9"/>
    <w:rsid w:val="5A768371"/>
    <w:rsid w:val="5A8BC8CE"/>
    <w:rsid w:val="5A8CD281"/>
    <w:rsid w:val="5ABB82CC"/>
    <w:rsid w:val="5AD65B85"/>
    <w:rsid w:val="5AF7C2E7"/>
    <w:rsid w:val="5AFA8B8A"/>
    <w:rsid w:val="5B154AFF"/>
    <w:rsid w:val="5B1AD9BB"/>
    <w:rsid w:val="5B1CFAA9"/>
    <w:rsid w:val="5B287F0F"/>
    <w:rsid w:val="5B435EF2"/>
    <w:rsid w:val="5B59A9E0"/>
    <w:rsid w:val="5B7A6D6F"/>
    <w:rsid w:val="5B836B9A"/>
    <w:rsid w:val="5B8EE124"/>
    <w:rsid w:val="5BA990FC"/>
    <w:rsid w:val="5BAA7F67"/>
    <w:rsid w:val="5BB6124E"/>
    <w:rsid w:val="5BB636ED"/>
    <w:rsid w:val="5BCE3937"/>
    <w:rsid w:val="5BCEDD09"/>
    <w:rsid w:val="5BF896B7"/>
    <w:rsid w:val="5C0639BD"/>
    <w:rsid w:val="5C5E9DA8"/>
    <w:rsid w:val="5C83EC8A"/>
    <w:rsid w:val="5CE6DA88"/>
    <w:rsid w:val="5D038EF5"/>
    <w:rsid w:val="5D03E3BC"/>
    <w:rsid w:val="5D4FF352"/>
    <w:rsid w:val="5D578A9F"/>
    <w:rsid w:val="5D63917B"/>
    <w:rsid w:val="5D7058ED"/>
    <w:rsid w:val="5D735461"/>
    <w:rsid w:val="5D91A6C2"/>
    <w:rsid w:val="5D96CA24"/>
    <w:rsid w:val="5DA6AB86"/>
    <w:rsid w:val="5DB0B4E4"/>
    <w:rsid w:val="5DC50BB2"/>
    <w:rsid w:val="5DD3FC4C"/>
    <w:rsid w:val="5DE9D542"/>
    <w:rsid w:val="5E0D6B07"/>
    <w:rsid w:val="5E0DBD79"/>
    <w:rsid w:val="5E1A1AA2"/>
    <w:rsid w:val="5E1F352C"/>
    <w:rsid w:val="5E38748C"/>
    <w:rsid w:val="5E670323"/>
    <w:rsid w:val="5E9C91C2"/>
    <w:rsid w:val="5EACD07A"/>
    <w:rsid w:val="5EB86EA1"/>
    <w:rsid w:val="5ED7667F"/>
    <w:rsid w:val="5EE188B1"/>
    <w:rsid w:val="5EE5AF63"/>
    <w:rsid w:val="5F0B873E"/>
    <w:rsid w:val="5F20DDBF"/>
    <w:rsid w:val="5F296B49"/>
    <w:rsid w:val="5F2A7BAF"/>
    <w:rsid w:val="5F4A2FD1"/>
    <w:rsid w:val="5F5E314C"/>
    <w:rsid w:val="5F5E3741"/>
    <w:rsid w:val="5F68DC41"/>
    <w:rsid w:val="5F7DEA68"/>
    <w:rsid w:val="5F8722D5"/>
    <w:rsid w:val="5FAC636A"/>
    <w:rsid w:val="5FB649E9"/>
    <w:rsid w:val="5FBDDF17"/>
    <w:rsid w:val="5FE55087"/>
    <w:rsid w:val="5FF4684E"/>
    <w:rsid w:val="5FFF2912"/>
    <w:rsid w:val="600B6BB8"/>
    <w:rsid w:val="60300B3F"/>
    <w:rsid w:val="60349793"/>
    <w:rsid w:val="603A13AF"/>
    <w:rsid w:val="6051CEA7"/>
    <w:rsid w:val="6064B434"/>
    <w:rsid w:val="607013FC"/>
    <w:rsid w:val="60848E01"/>
    <w:rsid w:val="60C54EF7"/>
    <w:rsid w:val="60D40C1C"/>
    <w:rsid w:val="611CE27D"/>
    <w:rsid w:val="612E2CD9"/>
    <w:rsid w:val="616D4423"/>
    <w:rsid w:val="61D6E706"/>
    <w:rsid w:val="61DB3D24"/>
    <w:rsid w:val="62219B11"/>
    <w:rsid w:val="62260394"/>
    <w:rsid w:val="6244C4FC"/>
    <w:rsid w:val="62782857"/>
    <w:rsid w:val="62906CB4"/>
    <w:rsid w:val="62960A5F"/>
    <w:rsid w:val="6298EE60"/>
    <w:rsid w:val="62B1C272"/>
    <w:rsid w:val="62B53BDB"/>
    <w:rsid w:val="62B5BE81"/>
    <w:rsid w:val="62BAB629"/>
    <w:rsid w:val="62CC7E66"/>
    <w:rsid w:val="62D1AF28"/>
    <w:rsid w:val="62D90A8B"/>
    <w:rsid w:val="62E4EDDC"/>
    <w:rsid w:val="62E8AA9E"/>
    <w:rsid w:val="62EBA155"/>
    <w:rsid w:val="63152B33"/>
    <w:rsid w:val="6321F614"/>
    <w:rsid w:val="6338DC49"/>
    <w:rsid w:val="633ED77E"/>
    <w:rsid w:val="635066B2"/>
    <w:rsid w:val="6379E1A5"/>
    <w:rsid w:val="63B853D3"/>
    <w:rsid w:val="63B928B4"/>
    <w:rsid w:val="63BDCD4E"/>
    <w:rsid w:val="63E5B439"/>
    <w:rsid w:val="63F3F0CA"/>
    <w:rsid w:val="641798E3"/>
    <w:rsid w:val="6453554A"/>
    <w:rsid w:val="64547C3B"/>
    <w:rsid w:val="645F3ACE"/>
    <w:rsid w:val="645F9402"/>
    <w:rsid w:val="646DA498"/>
    <w:rsid w:val="64769446"/>
    <w:rsid w:val="647C93A0"/>
    <w:rsid w:val="6482E009"/>
    <w:rsid w:val="649340AB"/>
    <w:rsid w:val="64B2F67F"/>
    <w:rsid w:val="64C0755E"/>
    <w:rsid w:val="64D3B773"/>
    <w:rsid w:val="64EFABF4"/>
    <w:rsid w:val="65022053"/>
    <w:rsid w:val="65150F5C"/>
    <w:rsid w:val="6561CE80"/>
    <w:rsid w:val="657479E0"/>
    <w:rsid w:val="65874CA4"/>
    <w:rsid w:val="658A8FA0"/>
    <w:rsid w:val="65939615"/>
    <w:rsid w:val="659DF5C0"/>
    <w:rsid w:val="65B507BE"/>
    <w:rsid w:val="65C80D76"/>
    <w:rsid w:val="66249084"/>
    <w:rsid w:val="6629FA8C"/>
    <w:rsid w:val="66362DAB"/>
    <w:rsid w:val="66506B2A"/>
    <w:rsid w:val="6655FAD0"/>
    <w:rsid w:val="668E11EC"/>
    <w:rsid w:val="66C6F322"/>
    <w:rsid w:val="66F1ECD3"/>
    <w:rsid w:val="66FF6904"/>
    <w:rsid w:val="670789D7"/>
    <w:rsid w:val="672D3B67"/>
    <w:rsid w:val="675303DC"/>
    <w:rsid w:val="676119A4"/>
    <w:rsid w:val="6763DDD7"/>
    <w:rsid w:val="676A29A9"/>
    <w:rsid w:val="676BC411"/>
    <w:rsid w:val="679AB345"/>
    <w:rsid w:val="679FEF89"/>
    <w:rsid w:val="67CE9C92"/>
    <w:rsid w:val="67D4948D"/>
    <w:rsid w:val="680A3AF7"/>
    <w:rsid w:val="6814528E"/>
    <w:rsid w:val="6820FDD4"/>
    <w:rsid w:val="6830A59A"/>
    <w:rsid w:val="6831564B"/>
    <w:rsid w:val="68352BC0"/>
    <w:rsid w:val="6837BE3F"/>
    <w:rsid w:val="6872102E"/>
    <w:rsid w:val="687B2A0E"/>
    <w:rsid w:val="688457D6"/>
    <w:rsid w:val="68A0238E"/>
    <w:rsid w:val="68B5CE1B"/>
    <w:rsid w:val="68DD6AC4"/>
    <w:rsid w:val="68E9482D"/>
    <w:rsid w:val="6903FEB2"/>
    <w:rsid w:val="69331A6C"/>
    <w:rsid w:val="69480D2B"/>
    <w:rsid w:val="69489953"/>
    <w:rsid w:val="6958567B"/>
    <w:rsid w:val="69831E88"/>
    <w:rsid w:val="6985CE78"/>
    <w:rsid w:val="698EE5D5"/>
    <w:rsid w:val="69B1BA7C"/>
    <w:rsid w:val="69B9057D"/>
    <w:rsid w:val="69BDC528"/>
    <w:rsid w:val="69E3FF2E"/>
    <w:rsid w:val="69FA3DC6"/>
    <w:rsid w:val="69FDFC6C"/>
    <w:rsid w:val="6A2AB918"/>
    <w:rsid w:val="6A39185B"/>
    <w:rsid w:val="6A511DF8"/>
    <w:rsid w:val="6A5C07C2"/>
    <w:rsid w:val="6A5C0FC5"/>
    <w:rsid w:val="6A702EF2"/>
    <w:rsid w:val="6A7A0B9E"/>
    <w:rsid w:val="6A8ADD55"/>
    <w:rsid w:val="6A93C7C0"/>
    <w:rsid w:val="6A95F088"/>
    <w:rsid w:val="6A9B14CC"/>
    <w:rsid w:val="6ABBF171"/>
    <w:rsid w:val="6AC0C98C"/>
    <w:rsid w:val="6AC283A3"/>
    <w:rsid w:val="6AC4F3B3"/>
    <w:rsid w:val="6ACCB87A"/>
    <w:rsid w:val="6B0A2785"/>
    <w:rsid w:val="6B1DD0F1"/>
    <w:rsid w:val="6B338EC4"/>
    <w:rsid w:val="6B3AE433"/>
    <w:rsid w:val="6B4DEE4C"/>
    <w:rsid w:val="6B5FE845"/>
    <w:rsid w:val="6B764F6D"/>
    <w:rsid w:val="6B7A833D"/>
    <w:rsid w:val="6B7C1BF6"/>
    <w:rsid w:val="6B921207"/>
    <w:rsid w:val="6B9D902F"/>
    <w:rsid w:val="6BB7ED6E"/>
    <w:rsid w:val="6BBCE062"/>
    <w:rsid w:val="6BD37C28"/>
    <w:rsid w:val="6BE4E9DF"/>
    <w:rsid w:val="6BECEE59"/>
    <w:rsid w:val="6C0D15B7"/>
    <w:rsid w:val="6C348FE0"/>
    <w:rsid w:val="6C35940F"/>
    <w:rsid w:val="6C6CEC55"/>
    <w:rsid w:val="6C7261EC"/>
    <w:rsid w:val="6C75B4CE"/>
    <w:rsid w:val="6C7AFFCF"/>
    <w:rsid w:val="6C7D833A"/>
    <w:rsid w:val="6C91B30D"/>
    <w:rsid w:val="6C973D0E"/>
    <w:rsid w:val="6CA7032C"/>
    <w:rsid w:val="6CB5AAA4"/>
    <w:rsid w:val="6CBBC67B"/>
    <w:rsid w:val="6CCFC428"/>
    <w:rsid w:val="6CD581CA"/>
    <w:rsid w:val="6CF2EF15"/>
    <w:rsid w:val="6D243797"/>
    <w:rsid w:val="6D3BE77F"/>
    <w:rsid w:val="6D88BEBA"/>
    <w:rsid w:val="6D901B54"/>
    <w:rsid w:val="6DAAC365"/>
    <w:rsid w:val="6DB712A1"/>
    <w:rsid w:val="6DC260B0"/>
    <w:rsid w:val="6DC96FD5"/>
    <w:rsid w:val="6DD226A9"/>
    <w:rsid w:val="6DD2FB8A"/>
    <w:rsid w:val="6E51F502"/>
    <w:rsid w:val="6E60541E"/>
    <w:rsid w:val="6E639C6B"/>
    <w:rsid w:val="6E6B752E"/>
    <w:rsid w:val="6E82B5A8"/>
    <w:rsid w:val="6E8D87E9"/>
    <w:rsid w:val="6E91B794"/>
    <w:rsid w:val="6E9B3554"/>
    <w:rsid w:val="6EA10B76"/>
    <w:rsid w:val="6EAAB3C8"/>
    <w:rsid w:val="6EB6C082"/>
    <w:rsid w:val="6EC0196D"/>
    <w:rsid w:val="6EE0F46E"/>
    <w:rsid w:val="6EF17354"/>
    <w:rsid w:val="6F0B1DF4"/>
    <w:rsid w:val="6F248F1B"/>
    <w:rsid w:val="6F267065"/>
    <w:rsid w:val="6F27230E"/>
    <w:rsid w:val="6F27A9ED"/>
    <w:rsid w:val="6F4CD25E"/>
    <w:rsid w:val="6F67069E"/>
    <w:rsid w:val="6F6BE041"/>
    <w:rsid w:val="6F976977"/>
    <w:rsid w:val="6FBD767E"/>
    <w:rsid w:val="6FCC8CAC"/>
    <w:rsid w:val="70030E46"/>
    <w:rsid w:val="70145D00"/>
    <w:rsid w:val="702ED2C6"/>
    <w:rsid w:val="70513A6F"/>
    <w:rsid w:val="706A0903"/>
    <w:rsid w:val="70987045"/>
    <w:rsid w:val="709A4EE0"/>
    <w:rsid w:val="70A3B5E2"/>
    <w:rsid w:val="70F93D45"/>
    <w:rsid w:val="711F08E9"/>
    <w:rsid w:val="7129C635"/>
    <w:rsid w:val="71323CF9"/>
    <w:rsid w:val="71BA566A"/>
    <w:rsid w:val="71D0E8A4"/>
    <w:rsid w:val="71D973D3"/>
    <w:rsid w:val="71DA2070"/>
    <w:rsid w:val="71E5D80E"/>
    <w:rsid w:val="71E673A8"/>
    <w:rsid w:val="72430780"/>
    <w:rsid w:val="72561CCD"/>
    <w:rsid w:val="7257DF71"/>
    <w:rsid w:val="726B3DDB"/>
    <w:rsid w:val="726F546B"/>
    <w:rsid w:val="7280E467"/>
    <w:rsid w:val="729B0560"/>
    <w:rsid w:val="729D05C4"/>
    <w:rsid w:val="72A74DD7"/>
    <w:rsid w:val="72A99AF2"/>
    <w:rsid w:val="72D4D20C"/>
    <w:rsid w:val="72DC89FD"/>
    <w:rsid w:val="72E69228"/>
    <w:rsid w:val="72EB0D60"/>
    <w:rsid w:val="72F007AB"/>
    <w:rsid w:val="72F8450D"/>
    <w:rsid w:val="72FC5060"/>
    <w:rsid w:val="730C48DA"/>
    <w:rsid w:val="7314BED8"/>
    <w:rsid w:val="73202250"/>
    <w:rsid w:val="7320E521"/>
    <w:rsid w:val="732D6EEE"/>
    <w:rsid w:val="733123D9"/>
    <w:rsid w:val="73381B5C"/>
    <w:rsid w:val="736C0B4B"/>
    <w:rsid w:val="737A16D7"/>
    <w:rsid w:val="73821DB9"/>
    <w:rsid w:val="7395CEEA"/>
    <w:rsid w:val="7398C347"/>
    <w:rsid w:val="73DB56A4"/>
    <w:rsid w:val="73F2BE4B"/>
    <w:rsid w:val="740B369A"/>
    <w:rsid w:val="74204C4E"/>
    <w:rsid w:val="7439F9AD"/>
    <w:rsid w:val="743CF24C"/>
    <w:rsid w:val="74414B6D"/>
    <w:rsid w:val="74423276"/>
    <w:rsid w:val="74957A77"/>
    <w:rsid w:val="74B68E64"/>
    <w:rsid w:val="74C35F2B"/>
    <w:rsid w:val="74CD13AB"/>
    <w:rsid w:val="74D2B6B1"/>
    <w:rsid w:val="74DD4BAD"/>
    <w:rsid w:val="74E66EAA"/>
    <w:rsid w:val="74EF3CF8"/>
    <w:rsid w:val="74F400BE"/>
    <w:rsid w:val="750A2DD3"/>
    <w:rsid w:val="751576FE"/>
    <w:rsid w:val="75250B96"/>
    <w:rsid w:val="75267C5D"/>
    <w:rsid w:val="7532F93A"/>
    <w:rsid w:val="7540B62A"/>
    <w:rsid w:val="756EF917"/>
    <w:rsid w:val="757030D7"/>
    <w:rsid w:val="759129F5"/>
    <w:rsid w:val="75B4371B"/>
    <w:rsid w:val="7600AC3F"/>
    <w:rsid w:val="760A6CED"/>
    <w:rsid w:val="760BDB56"/>
    <w:rsid w:val="7612C0CD"/>
    <w:rsid w:val="7613FAB2"/>
    <w:rsid w:val="76233634"/>
    <w:rsid w:val="7627613A"/>
    <w:rsid w:val="76802690"/>
    <w:rsid w:val="768224AF"/>
    <w:rsid w:val="768AD5A2"/>
    <w:rsid w:val="76917518"/>
    <w:rsid w:val="76A087FB"/>
    <w:rsid w:val="76A17885"/>
    <w:rsid w:val="76A59196"/>
    <w:rsid w:val="76B7A14E"/>
    <w:rsid w:val="76C4947E"/>
    <w:rsid w:val="76C68250"/>
    <w:rsid w:val="76F4E7DE"/>
    <w:rsid w:val="77179AB1"/>
    <w:rsid w:val="7723C8B0"/>
    <w:rsid w:val="7733EAC2"/>
    <w:rsid w:val="775DE854"/>
    <w:rsid w:val="7768A0C8"/>
    <w:rsid w:val="77745CA1"/>
    <w:rsid w:val="77A240C7"/>
    <w:rsid w:val="77A6AFBB"/>
    <w:rsid w:val="77E3A53E"/>
    <w:rsid w:val="77FB6EE9"/>
    <w:rsid w:val="780503AD"/>
    <w:rsid w:val="780A0933"/>
    <w:rsid w:val="782FC17E"/>
    <w:rsid w:val="783CB946"/>
    <w:rsid w:val="78520D65"/>
    <w:rsid w:val="78674B29"/>
    <w:rsid w:val="78687CDB"/>
    <w:rsid w:val="7868A7F9"/>
    <w:rsid w:val="786C29D2"/>
    <w:rsid w:val="788888DB"/>
    <w:rsid w:val="78944BD3"/>
    <w:rsid w:val="78948329"/>
    <w:rsid w:val="78AB41A4"/>
    <w:rsid w:val="78B03A3A"/>
    <w:rsid w:val="78B299BC"/>
    <w:rsid w:val="78C41B7B"/>
    <w:rsid w:val="78D5EACF"/>
    <w:rsid w:val="78DC309D"/>
    <w:rsid w:val="78EDD342"/>
    <w:rsid w:val="78F0EFD3"/>
    <w:rsid w:val="791EC82A"/>
    <w:rsid w:val="797238EB"/>
    <w:rsid w:val="7987980A"/>
    <w:rsid w:val="79A2FC1D"/>
    <w:rsid w:val="79AAE6BD"/>
    <w:rsid w:val="79BBC7D1"/>
    <w:rsid w:val="79C32194"/>
    <w:rsid w:val="79C770AE"/>
    <w:rsid w:val="79D21DA4"/>
    <w:rsid w:val="7A14C3B2"/>
    <w:rsid w:val="7A181C45"/>
    <w:rsid w:val="7A443EEC"/>
    <w:rsid w:val="7A55587F"/>
    <w:rsid w:val="7A8CA5E0"/>
    <w:rsid w:val="7A94F19E"/>
    <w:rsid w:val="7A9624CF"/>
    <w:rsid w:val="7A969397"/>
    <w:rsid w:val="7A9C4EC3"/>
    <w:rsid w:val="7A9FC8E9"/>
    <w:rsid w:val="7AA0B755"/>
    <w:rsid w:val="7AAA9838"/>
    <w:rsid w:val="7AC57BF0"/>
    <w:rsid w:val="7AC7ABE5"/>
    <w:rsid w:val="7AF6DA28"/>
    <w:rsid w:val="7AFAD25D"/>
    <w:rsid w:val="7B1E4093"/>
    <w:rsid w:val="7B308A31"/>
    <w:rsid w:val="7B37489D"/>
    <w:rsid w:val="7B6BF2FD"/>
    <w:rsid w:val="7B77A6D9"/>
    <w:rsid w:val="7B9106BE"/>
    <w:rsid w:val="7B93A58A"/>
    <w:rsid w:val="7BB5E0BE"/>
    <w:rsid w:val="7BF289A6"/>
    <w:rsid w:val="7C048333"/>
    <w:rsid w:val="7C4A53E9"/>
    <w:rsid w:val="7C5DD04A"/>
    <w:rsid w:val="7C63B4C9"/>
    <w:rsid w:val="7C70020A"/>
    <w:rsid w:val="7C738D66"/>
    <w:rsid w:val="7C8E0E0A"/>
    <w:rsid w:val="7CA80BD4"/>
    <w:rsid w:val="7CAF5EBB"/>
    <w:rsid w:val="7CCC5A92"/>
    <w:rsid w:val="7D05AEB3"/>
    <w:rsid w:val="7D0AC81C"/>
    <w:rsid w:val="7D581842"/>
    <w:rsid w:val="7D5D9347"/>
    <w:rsid w:val="7D8819EA"/>
    <w:rsid w:val="7D91B406"/>
    <w:rsid w:val="7D9EF662"/>
    <w:rsid w:val="7DA28A36"/>
    <w:rsid w:val="7DAB8652"/>
    <w:rsid w:val="7DADE26F"/>
    <w:rsid w:val="7DD85105"/>
    <w:rsid w:val="7E03AB9E"/>
    <w:rsid w:val="7E0C9121"/>
    <w:rsid w:val="7E23B8D3"/>
    <w:rsid w:val="7E2A24CC"/>
    <w:rsid w:val="7E3253F0"/>
    <w:rsid w:val="7E695D2E"/>
    <w:rsid w:val="7E7A9516"/>
    <w:rsid w:val="7E7FB115"/>
    <w:rsid w:val="7E8DFAFC"/>
    <w:rsid w:val="7EA9EF7D"/>
    <w:rsid w:val="7EB68E4B"/>
    <w:rsid w:val="7ECC0C17"/>
    <w:rsid w:val="7ED2F1EB"/>
    <w:rsid w:val="7EE7C32F"/>
    <w:rsid w:val="7EEF1ECB"/>
    <w:rsid w:val="7F2CBA1E"/>
    <w:rsid w:val="7F466AD9"/>
    <w:rsid w:val="7FA0378E"/>
    <w:rsid w:val="7FA63673"/>
    <w:rsid w:val="7FAA52E5"/>
    <w:rsid w:val="7FBB7866"/>
    <w:rsid w:val="7FD20636"/>
    <w:rsid w:val="7FDA1FAA"/>
    <w:rsid w:val="7FE66805"/>
    <w:rsid w:val="7FE703F9"/>
    <w:rsid w:val="7FF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77306"/>
  <w15:chartTrackingRefBased/>
  <w15:docId w15:val="{20274F0C-621D-4A1D-A81F-7081B8F2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 du texte"/>
    <w:qFormat/>
    <w:rsid w:val="00214A15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654"/>
    <w:pPr>
      <w:keepNext/>
      <w:keepLines/>
      <w:numPr>
        <w:numId w:val="13"/>
      </w:numPr>
      <w:spacing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C9D"/>
    <w:pPr>
      <w:keepNext/>
      <w:keepLines/>
      <w:numPr>
        <w:ilvl w:val="1"/>
        <w:numId w:val="13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E5F"/>
    <w:pPr>
      <w:keepNext/>
      <w:keepLines/>
      <w:numPr>
        <w:ilvl w:val="2"/>
        <w:numId w:val="13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C9D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C9D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C9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1964"/>
    <w:pPr>
      <w:keepNext/>
      <w:keepLines/>
      <w:numPr>
        <w:ilvl w:val="6"/>
        <w:numId w:val="13"/>
      </w:numPr>
      <w:spacing w:after="0"/>
      <w:outlineLvl w:val="6"/>
    </w:pPr>
    <w:rPr>
      <w:rFonts w:eastAsiaTheme="majorEastAsia" w:cstheme="majorBidi"/>
      <w:b/>
      <w:iCs/>
      <w:sz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C9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C9D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31022"/>
    <w:pPr>
      <w:ind w:left="720"/>
      <w:contextualSpacing/>
    </w:pPr>
  </w:style>
  <w:style w:type="paragraph" w:customStyle="1" w:styleId="Titreniveau1">
    <w:name w:val="Titre niveau 1"/>
    <w:basedOn w:val="Heading1"/>
    <w:next w:val="Titreniveau2"/>
    <w:link w:val="Titreniveau1Car"/>
    <w:autoRedefine/>
    <w:rsid w:val="00122C9D"/>
    <w:pPr>
      <w:numPr>
        <w:numId w:val="12"/>
      </w:numPr>
      <w:spacing w:after="120"/>
    </w:pPr>
    <w:rPr>
      <w:rFonts w:cs="Times New Roman"/>
      <w:b w:val="0"/>
      <w:sz w:val="24"/>
    </w:rPr>
  </w:style>
  <w:style w:type="paragraph" w:customStyle="1" w:styleId="Titreniveau2">
    <w:name w:val="Titre niveau 2"/>
    <w:basedOn w:val="Heading2"/>
    <w:next w:val="BodyText"/>
    <w:link w:val="Titreniveau2Car"/>
    <w:rsid w:val="00BA080F"/>
    <w:pPr>
      <w:numPr>
        <w:numId w:val="12"/>
      </w:numPr>
    </w:pPr>
    <w:rPr>
      <w:rFonts w:cs="Times New Roman"/>
      <w:b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2C9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niveau1Car">
    <w:name w:val="Titre niveau 1 Car"/>
    <w:basedOn w:val="Heading1Char"/>
    <w:link w:val="Titreniveau1"/>
    <w:rsid w:val="00122C9D"/>
    <w:rPr>
      <w:rFonts w:ascii="Times New Roman" w:eastAsiaTheme="majorEastAsia" w:hAnsi="Times New Roman" w:cs="Times New Roman"/>
      <w:b w:val="0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rsid w:val="00873C3E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17C7"/>
  </w:style>
  <w:style w:type="character" w:customStyle="1" w:styleId="Titreniveau2Car">
    <w:name w:val="Titre niveau 2 Car"/>
    <w:basedOn w:val="ListParagraphChar"/>
    <w:link w:val="Titreniveau2"/>
    <w:rsid w:val="00BA080F"/>
    <w:rPr>
      <w:rFonts w:ascii="Times New Roman" w:eastAsiaTheme="maj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D0F4F"/>
    <w:pPr>
      <w:keepNext/>
      <w:spacing w:after="0"/>
      <w:jc w:val="center"/>
    </w:pPr>
    <w:rPr>
      <w:b/>
      <w:bCs/>
      <w:iCs/>
      <w:sz w:val="20"/>
      <w:szCs w:val="20"/>
    </w:rPr>
  </w:style>
  <w:style w:type="table" w:styleId="TableGrid">
    <w:name w:val="Table Grid"/>
    <w:basedOn w:val="TableNormal"/>
    <w:uiPriority w:val="39"/>
    <w:rsid w:val="0025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2C9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C9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fontstyle01">
    <w:name w:val="fontstyle01"/>
    <w:basedOn w:val="DefaultParagraphFont"/>
    <w:rsid w:val="007E46F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D5A1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D5A1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D5A1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D5A17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13443"/>
    <w:pPr>
      <w:numPr>
        <w:numId w:val="0"/>
      </w:numPr>
      <w:spacing w:after="120" w:line="259" w:lineRule="auto"/>
      <w:outlineLvl w:val="9"/>
    </w:pPr>
    <w:rPr>
      <w:sz w:val="24"/>
      <w:lang w:eastAsia="fr-CA"/>
    </w:rPr>
  </w:style>
  <w:style w:type="paragraph" w:styleId="TOC2">
    <w:name w:val="toc 2"/>
    <w:basedOn w:val="Normal"/>
    <w:next w:val="Normal"/>
    <w:autoRedefine/>
    <w:uiPriority w:val="39"/>
    <w:unhideWhenUsed/>
    <w:rsid w:val="00B9523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9A243B"/>
    <w:pPr>
      <w:tabs>
        <w:tab w:val="left" w:pos="480"/>
        <w:tab w:val="left" w:pos="1134"/>
        <w:tab w:val="right" w:leader="dot" w:pos="935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9523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9523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C070B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A7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7A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7AE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AE6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AE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AE6"/>
    <w:rPr>
      <w:rFonts w:ascii="Segoe UI" w:hAnsi="Segoe UI" w:cs="Segoe UI"/>
      <w:sz w:val="18"/>
      <w:szCs w:val="18"/>
    </w:rPr>
  </w:style>
  <w:style w:type="paragraph" w:customStyle="1" w:styleId="Titreniveau3">
    <w:name w:val="Titre niveau 3"/>
    <w:basedOn w:val="Titreniveau2"/>
    <w:next w:val="BodyText"/>
    <w:link w:val="Titreniveau3Car"/>
    <w:rsid w:val="0010772E"/>
    <w:pPr>
      <w:numPr>
        <w:ilvl w:val="2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1077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772E"/>
    <w:rPr>
      <w:rFonts w:ascii="Times New Roman" w:hAnsi="Times New Roman"/>
      <w:sz w:val="24"/>
    </w:rPr>
  </w:style>
  <w:style w:type="character" w:customStyle="1" w:styleId="Titreniveau3Car">
    <w:name w:val="Titre niveau 3 Car"/>
    <w:basedOn w:val="Titreniveau2Car"/>
    <w:link w:val="Titreniveau3"/>
    <w:rsid w:val="0010772E"/>
    <w:rPr>
      <w:rFonts w:ascii="Times New Roman" w:eastAsiaTheme="majorEastAsia" w:hAnsi="Times New Roman" w:cs="Times New Roman"/>
      <w:sz w:val="24"/>
      <w:szCs w:val="24"/>
    </w:rPr>
  </w:style>
  <w:style w:type="paragraph" w:styleId="Title">
    <w:name w:val="Title"/>
    <w:link w:val="TitleChar"/>
    <w:qFormat/>
    <w:rsid w:val="006B2C30"/>
    <w:pPr>
      <w:spacing w:before="840" w:after="1080" w:line="240" w:lineRule="auto"/>
      <w:jc w:val="center"/>
    </w:pPr>
    <w:rPr>
      <w:rFonts w:ascii="Arial" w:eastAsia="Times New Roman" w:hAnsi="Arial" w:cs="Arial"/>
      <w:b/>
      <w:bCs/>
      <w:kern w:val="28"/>
      <w:sz w:val="40"/>
      <w:szCs w:val="32"/>
      <w:lang w:val="fr-FR" w:eastAsia="fr-FR"/>
    </w:rPr>
  </w:style>
  <w:style w:type="character" w:customStyle="1" w:styleId="TitleChar">
    <w:name w:val="Title Char"/>
    <w:basedOn w:val="DefaultParagraphFont"/>
    <w:link w:val="Title"/>
    <w:rsid w:val="006B2C30"/>
    <w:rPr>
      <w:rFonts w:ascii="Arial" w:eastAsia="Times New Roman" w:hAnsi="Arial" w:cs="Arial"/>
      <w:b/>
      <w:bCs/>
      <w:kern w:val="28"/>
      <w:sz w:val="40"/>
      <w:szCs w:val="32"/>
      <w:lang w:val="fr-FR" w:eastAsia="fr-FR"/>
    </w:rPr>
  </w:style>
  <w:style w:type="paragraph" w:customStyle="1" w:styleId="TitreCours">
    <w:name w:val="Titre Cours"/>
    <w:basedOn w:val="Title"/>
    <w:next w:val="Title"/>
    <w:rsid w:val="006B2C30"/>
    <w:pPr>
      <w:spacing w:after="0"/>
    </w:pPr>
    <w:rPr>
      <w:b w:val="0"/>
      <w:lang w:val="fr-CA"/>
    </w:rPr>
  </w:style>
  <w:style w:type="paragraph" w:customStyle="1" w:styleId="TitreEquipe">
    <w:name w:val="Titre Equipe"/>
    <w:basedOn w:val="Title"/>
    <w:rsid w:val="006B2C30"/>
    <w:pPr>
      <w:spacing w:before="0" w:after="0"/>
    </w:pPr>
    <w:rPr>
      <w:b w:val="0"/>
      <w:sz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C9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C9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C9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22C9D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C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C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rsid w:val="0062103C"/>
  </w:style>
  <w:style w:type="character" w:styleId="FollowedHyperlink">
    <w:name w:val="FollowedHyperlink"/>
    <w:basedOn w:val="DefaultParagraphFont"/>
    <w:uiPriority w:val="99"/>
    <w:semiHidden/>
    <w:unhideWhenUsed/>
    <w:rsid w:val="0022619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99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026F3"/>
    <w:pPr>
      <w:spacing w:after="0" w:line="240" w:lineRule="auto"/>
    </w:pPr>
    <w:rPr>
      <w:rFonts w:ascii="Times New Roman" w:hAnsi="Times New Roman"/>
    </w:rPr>
  </w:style>
  <w:style w:type="paragraph" w:customStyle="1" w:styleId="Default">
    <w:name w:val="Default"/>
    <w:rsid w:val="00A204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6CA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r-CA"/>
    </w:rPr>
  </w:style>
  <w:style w:type="paragraph" w:customStyle="1" w:styleId="EndNoteBibliographyTitle">
    <w:name w:val="EndNote Bibliography Title"/>
    <w:basedOn w:val="Normal"/>
    <w:link w:val="EndNoteBibliographyTitleChar"/>
    <w:rsid w:val="005C1FE2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C1FE2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C1FE2"/>
    <w:pPr>
      <w:spacing w:line="240" w:lineRule="auto"/>
    </w:pPr>
    <w:rPr>
      <w:rFonts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C1FE2"/>
    <w:rPr>
      <w:rFonts w:ascii="Times New Roman" w:hAnsi="Times New Roman" w:cs="Times New Roman"/>
      <w:noProof/>
      <w:sz w:val="24"/>
      <w:lang w:val="en-US"/>
    </w:rPr>
  </w:style>
  <w:style w:type="table" w:styleId="PlainTable1">
    <w:name w:val="Plain Table 1"/>
    <w:basedOn w:val="TableNormal"/>
    <w:uiPriority w:val="41"/>
    <w:rsid w:val="003801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885B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Rfrences">
    <w:name w:val="Références"/>
    <w:basedOn w:val="Heading7"/>
    <w:link w:val="RfrencesCar"/>
    <w:qFormat/>
    <w:rsid w:val="0053589E"/>
    <w:pPr>
      <w:numPr>
        <w:ilvl w:val="0"/>
        <w:numId w:val="0"/>
      </w:numPr>
    </w:pPr>
    <w:rPr>
      <w:lang w:val="fr-FR"/>
    </w:rPr>
  </w:style>
  <w:style w:type="character" w:customStyle="1" w:styleId="RfrencesCar">
    <w:name w:val="Références Car"/>
    <w:basedOn w:val="Heading7Char"/>
    <w:link w:val="Rfrences"/>
    <w:rsid w:val="0053589E"/>
    <w:rPr>
      <w:rFonts w:ascii="Times New Roman" w:eastAsiaTheme="majorEastAsia" w:hAnsi="Times New Roman" w:cstheme="majorBidi"/>
      <w:b/>
      <w:iCs/>
      <w:sz w:val="28"/>
      <w:lang w:val="fr-FR"/>
    </w:rPr>
  </w:style>
  <w:style w:type="table" w:styleId="ListTable1Light">
    <w:name w:val="List Table 1 Light"/>
    <w:basedOn w:val="TableNormal"/>
    <w:uiPriority w:val="46"/>
    <w:rsid w:val="00B35C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A754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162D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96B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B2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6B22"/>
    <w:rPr>
      <w:vertAlign w:val="superscript"/>
    </w:rPr>
  </w:style>
  <w:style w:type="paragraph" w:customStyle="1" w:styleId="msonormal0">
    <w:name w:val="msonormal"/>
    <w:basedOn w:val="Normal"/>
    <w:rsid w:val="00D2003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CA"/>
    </w:rPr>
  </w:style>
  <w:style w:type="paragraph" w:customStyle="1" w:styleId="paragraph">
    <w:name w:val="paragraph"/>
    <w:basedOn w:val="Normal"/>
    <w:rsid w:val="00D2003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CA"/>
    </w:rPr>
  </w:style>
  <w:style w:type="character" w:customStyle="1" w:styleId="eop">
    <w:name w:val="eop"/>
    <w:basedOn w:val="DefaultParagraphFont"/>
    <w:rsid w:val="00D2003B"/>
  </w:style>
  <w:style w:type="character" w:customStyle="1" w:styleId="textrun">
    <w:name w:val="textrun"/>
    <w:basedOn w:val="DefaultParagraphFont"/>
    <w:rsid w:val="00D2003B"/>
  </w:style>
  <w:style w:type="character" w:customStyle="1" w:styleId="normaltextrun">
    <w:name w:val="normaltextrun"/>
    <w:basedOn w:val="DefaultParagraphFont"/>
    <w:rsid w:val="00D2003B"/>
  </w:style>
  <w:style w:type="character" w:customStyle="1" w:styleId="pagebreakblob">
    <w:name w:val="pagebreakblob"/>
    <w:basedOn w:val="DefaultParagraphFont"/>
    <w:rsid w:val="00D2003B"/>
  </w:style>
  <w:style w:type="character" w:customStyle="1" w:styleId="pagebreakborderspan">
    <w:name w:val="pagebreakborderspan"/>
    <w:basedOn w:val="DefaultParagraphFont"/>
    <w:rsid w:val="00D2003B"/>
  </w:style>
  <w:style w:type="character" w:customStyle="1" w:styleId="pagebreaktextspan">
    <w:name w:val="pagebreaktextspan"/>
    <w:basedOn w:val="DefaultParagraphFont"/>
    <w:rsid w:val="00D2003B"/>
  </w:style>
  <w:style w:type="paragraph" w:customStyle="1" w:styleId="outlineelement">
    <w:name w:val="outlineelement"/>
    <w:basedOn w:val="Normal"/>
    <w:rsid w:val="00D2003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CA"/>
    </w:rPr>
  </w:style>
  <w:style w:type="character" w:customStyle="1" w:styleId="fieldrange">
    <w:name w:val="fieldrange"/>
    <w:basedOn w:val="DefaultParagraphFont"/>
    <w:rsid w:val="00D2003B"/>
  </w:style>
  <w:style w:type="character" w:customStyle="1" w:styleId="trackchangetextinsertion">
    <w:name w:val="trackchangetextinsertion"/>
    <w:basedOn w:val="DefaultParagraphFont"/>
    <w:rsid w:val="00D2003B"/>
  </w:style>
  <w:style w:type="character" w:customStyle="1" w:styleId="trackchangetextdeletionmarker">
    <w:name w:val="trackchangetextdeletionmarker"/>
    <w:basedOn w:val="DefaultParagraphFont"/>
    <w:rsid w:val="00D2003B"/>
  </w:style>
  <w:style w:type="character" w:customStyle="1" w:styleId="mathequationcontainer">
    <w:name w:val="mathequationcontainer"/>
    <w:basedOn w:val="DefaultParagraphFont"/>
    <w:rsid w:val="00D2003B"/>
  </w:style>
  <w:style w:type="character" w:customStyle="1" w:styleId="mathspan">
    <w:name w:val="mathspan"/>
    <w:basedOn w:val="DefaultParagraphFont"/>
    <w:rsid w:val="00D2003B"/>
  </w:style>
  <w:style w:type="character" w:customStyle="1" w:styleId="mathjaxpreview">
    <w:name w:val="mathjax_preview"/>
    <w:basedOn w:val="DefaultParagraphFont"/>
    <w:rsid w:val="00D2003B"/>
  </w:style>
  <w:style w:type="character" w:customStyle="1" w:styleId="mathjax">
    <w:name w:val="mathjax"/>
    <w:basedOn w:val="DefaultParagraphFont"/>
    <w:rsid w:val="00D2003B"/>
  </w:style>
  <w:style w:type="character" w:customStyle="1" w:styleId="math">
    <w:name w:val="math"/>
    <w:basedOn w:val="DefaultParagraphFont"/>
    <w:rsid w:val="00D2003B"/>
  </w:style>
  <w:style w:type="character" w:customStyle="1" w:styleId="scxw239339152">
    <w:name w:val="scxw239339152"/>
    <w:basedOn w:val="DefaultParagraphFont"/>
    <w:rsid w:val="00D2003B"/>
  </w:style>
  <w:style w:type="character" w:customStyle="1" w:styleId="mrow">
    <w:name w:val="mrow"/>
    <w:basedOn w:val="DefaultParagraphFont"/>
    <w:rsid w:val="00D2003B"/>
  </w:style>
  <w:style w:type="character" w:customStyle="1" w:styleId="mi">
    <w:name w:val="mi"/>
    <w:basedOn w:val="DefaultParagraphFont"/>
    <w:rsid w:val="00D2003B"/>
  </w:style>
  <w:style w:type="character" w:customStyle="1" w:styleId="mo">
    <w:name w:val="mo"/>
    <w:basedOn w:val="DefaultParagraphFont"/>
    <w:rsid w:val="00D2003B"/>
  </w:style>
  <w:style w:type="character" w:customStyle="1" w:styleId="msub">
    <w:name w:val="msub"/>
    <w:basedOn w:val="DefaultParagraphFont"/>
    <w:rsid w:val="00D2003B"/>
  </w:style>
  <w:style w:type="character" w:customStyle="1" w:styleId="munderover">
    <w:name w:val="munderover"/>
    <w:basedOn w:val="DefaultParagraphFont"/>
    <w:rsid w:val="00D2003B"/>
  </w:style>
  <w:style w:type="character" w:customStyle="1" w:styleId="mn">
    <w:name w:val="mn"/>
    <w:basedOn w:val="DefaultParagraphFont"/>
    <w:rsid w:val="00D2003B"/>
  </w:style>
  <w:style w:type="character" w:customStyle="1" w:styleId="mfenced">
    <w:name w:val="mfenced"/>
    <w:basedOn w:val="DefaultParagraphFont"/>
    <w:rsid w:val="00D2003B"/>
  </w:style>
  <w:style w:type="character" w:customStyle="1" w:styleId="msubsup">
    <w:name w:val="msubsup"/>
    <w:basedOn w:val="DefaultParagraphFont"/>
    <w:rsid w:val="00D2003B"/>
  </w:style>
  <w:style w:type="character" w:customStyle="1" w:styleId="mjxassistivemathml">
    <w:name w:val="mjx_assistive_mathml"/>
    <w:basedOn w:val="DefaultParagraphFont"/>
    <w:rsid w:val="00D2003B"/>
  </w:style>
  <w:style w:type="character" w:customStyle="1" w:styleId="linebreakblob">
    <w:name w:val="linebreakblob"/>
    <w:basedOn w:val="DefaultParagraphFont"/>
    <w:rsid w:val="00D20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06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40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4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5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8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7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8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5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9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2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2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0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2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7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7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1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7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4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1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7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5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9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4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1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8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6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6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9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3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1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9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4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8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6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2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0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8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3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6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2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0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3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8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5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6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6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9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0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47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4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59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2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8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4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0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9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2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3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6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03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9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0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1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2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5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0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6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7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6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9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2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9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0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6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1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0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2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2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3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3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0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7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9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8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8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3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6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0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4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3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9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8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8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1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5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9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9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7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6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8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2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8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E27BCF-947A-4DA4-8A38-F86CBB7B2D94}">
  <we:reference id="wa104381909" version="1.0.0.2" store="fr-FR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Ass22</b:Tag>
    <b:SourceType>InternetSite</b:SourceType>
    <b:Guid>{36E0A15C-36AF-4C2F-81F8-FA6892F787CA}</b:Guid>
    <b:Author>
      <b:Author>
        <b:Corporate>Assurement Leasing</b:Corporate>
      </b:Author>
    </b:Author>
    <b:Title>Quelle est la durée de vie d’une borne de recharge ?</b:Title>
    <b:InternetSiteTitle>Assurement Leasing</b:InternetSiteTitle>
    <b:Year>2022</b:Year>
    <b:URL>https://www.assurementleasing.fr/duree-vie-borne-recharge.html</b:URL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E3B5AED2706049B2C0045CF313C6F0" ma:contentTypeVersion="4" ma:contentTypeDescription="Create a new document." ma:contentTypeScope="" ma:versionID="08e13c70401b56ef15910e2f8f21eeaf">
  <xsd:schema xmlns:xsd="http://www.w3.org/2001/XMLSchema" xmlns:xs="http://www.w3.org/2001/XMLSchema" xmlns:p="http://schemas.microsoft.com/office/2006/metadata/properties" xmlns:ns2="dce45103-e7fd-4974-8a74-1a5d5f51d1b4" xmlns:ns3="1902e2f9-9e10-45b8-8e13-70bb4f1b5806" targetNamespace="http://schemas.microsoft.com/office/2006/metadata/properties" ma:root="true" ma:fieldsID="b3982e43984aa0ea3b7051c272c0b924" ns2:_="" ns3:_="">
    <xsd:import namespace="dce45103-e7fd-4974-8a74-1a5d5f51d1b4"/>
    <xsd:import namespace="1902e2f9-9e10-45b8-8e13-70bb4f1b58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45103-e7fd-4974-8a74-1a5d5f51d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2e2f9-9e10-45b8-8e13-70bb4f1b58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F3C0E3-E64B-0C4B-879E-9A15175107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591F99-ED02-4FA3-9654-ACEEC1AB92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F9187B-1DA5-405F-941A-378EFBAEC2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79C1BF-FA94-41CB-B64E-6FE7B0306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45103-e7fd-4974-8a74-1a5d5f51d1b4"/>
    <ds:schemaRef ds:uri="1902e2f9-9e10-45b8-8e13-70bb4f1b58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Links>
    <vt:vector size="138" baseType="variant">
      <vt:variant>
        <vt:i4>5046350</vt:i4>
      </vt:variant>
      <vt:variant>
        <vt:i4>144</vt:i4>
      </vt:variant>
      <vt:variant>
        <vt:i4>0</vt:i4>
      </vt:variant>
      <vt:variant>
        <vt:i4>5</vt:i4>
      </vt:variant>
      <vt:variant>
        <vt:lpwstr>https://www.donneesquebec.ca/recherche/dataset/vehicules-en-circulation/resource/00ea3ac1-da3c-4ece-aa8c-a2e88529447b</vt:lpwstr>
      </vt:variant>
      <vt:variant>
        <vt:lpwstr/>
      </vt:variant>
      <vt:variant>
        <vt:i4>5177351</vt:i4>
      </vt:variant>
      <vt:variant>
        <vt:i4>141</vt:i4>
      </vt:variant>
      <vt:variant>
        <vt:i4>0</vt:i4>
      </vt:variant>
      <vt:variant>
        <vt:i4>5</vt:i4>
      </vt:variant>
      <vt:variant>
        <vt:lpwstr>https://www.hydroquebec.com/affaires/espace-clients/tarifs/tarif-lg-general-clientele-grande-puissance-tarification.html</vt:lpwstr>
      </vt:variant>
      <vt:variant>
        <vt:lpwstr/>
      </vt:variant>
      <vt:variant>
        <vt:i4>5177351</vt:i4>
      </vt:variant>
      <vt:variant>
        <vt:i4>138</vt:i4>
      </vt:variant>
      <vt:variant>
        <vt:i4>0</vt:i4>
      </vt:variant>
      <vt:variant>
        <vt:i4>5</vt:i4>
      </vt:variant>
      <vt:variant>
        <vt:lpwstr>https://www.hydroquebec.com/affaires/espace-clients/tarifs/tarif-lg-general-clientele-grande-puissance-tarification.html</vt:lpwstr>
      </vt:variant>
      <vt:variant>
        <vt:lpwstr/>
      </vt:variant>
      <vt:variant>
        <vt:i4>6553639</vt:i4>
      </vt:variant>
      <vt:variant>
        <vt:i4>126</vt:i4>
      </vt:variant>
      <vt:variant>
        <vt:i4>0</vt:i4>
      </vt:variant>
      <vt:variant>
        <vt:i4>5</vt:i4>
      </vt:variant>
      <vt:variant>
        <vt:lpwstr>https://www.mdpi.com/1996-1073/15/2/589</vt:lpwstr>
      </vt:variant>
      <vt:variant>
        <vt:lpwstr/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_Toc130728609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_Toc130140646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_Toc131351227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_Toc131351226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_Toc131351225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_Toc131351224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_Toc131351223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_Toc131351222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_Toc131351221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_Toc131351220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_Toc131351219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_Toc131351218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_Toc131351217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_Toc131351216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_Toc131351215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_Toc131351214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_Toc131351213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_Toc131351212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_Toc131351211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Josée-Anne Béland</dc:creator>
  <cp:keywords/>
  <dc:description/>
  <cp:lastModifiedBy>Ronan Cimadure</cp:lastModifiedBy>
  <cp:revision>6</cp:revision>
  <cp:lastPrinted>2022-02-28T14:55:00Z</cp:lastPrinted>
  <dcterms:created xsi:type="dcterms:W3CDTF">2023-04-06T14:46:00Z</dcterms:created>
  <dcterms:modified xsi:type="dcterms:W3CDTF">2023-04-22T18:53:00Z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0x0101008CE3B5AED2706049B2C0045CF313C6F0</vt:lpwstr>
  </property>
</Properties>
</file>